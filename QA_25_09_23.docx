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3655448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0E11D140" w14:textId="77777777" w:rsidR="00D354B9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Задание 1: Ознакомиться с техническим заданием UFO shop - Техническое задание и выписать неточности в требованиях и формулировках.</w:t>
          </w:r>
        </w:p>
        <w:p w14:paraId="5C5D4C8A" w14:textId="77777777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C954E6D" w14:textId="77777777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Выполнение</w:t>
          </w:r>
        </w:p>
        <w:p w14:paraId="66EEA50E" w14:textId="2FDB0530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В розделе меню не указано с какой стороны должна отображаться кнопки, также не указываться новый раздел окриваеться в новом окне или просто перенаправляеться силкой.Очень абстрактно все описано не хватает точности в требование. Также в этом раздели указано что есть циферблат с времене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м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, во-первих не указано какое время, непонятная формулировка толи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э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>то щеточк времени проведенного на сайте или сколько время сейчас.Также не указано в каком формате должно б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ть время тут нехватке полноты к требованиям. Также не описан логотип в требованиях но он есть на картинке. </w:t>
          </w:r>
        </w:p>
        <w:p w14:paraId="6C3EF4C8" w14:textId="29A0D91B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В раздели акции указано что должно бить название товара, но не указано где, также оно отсуцтвуэт на картинке, также нету указаний что касательно валют, там указана цена но ничего нена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>истно про указание валюты. Также не прописано что помимо товара должна быть еще картинка логотип.</w:t>
          </w:r>
        </w:p>
        <w:p w14:paraId="46418FAC" w14:textId="77777777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Блок с шагами действий для покупок</w:t>
          </w:r>
        </w:p>
        <w:p w14:paraId="5C318C6E" w14:textId="075D738F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Тут у нас указано что показали шаги для покупателя но какие это шаги не указано. Дол</w:t>
          </w:r>
          <w:proofErr w:type="spellStart"/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жно</w:t>
          </w:r>
          <w:proofErr w:type="spellEnd"/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быть перечисление всех шагов.</w:t>
          </w:r>
        </w:p>
        <w:p w14:paraId="73E534B8" w14:textId="77777777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В раздели Карточки товаров нету никакой информации про то что должно находиться в карточке товара. То что есть рисунок это хорошо но ничего не сказано про задачи которые можно выполнить в этом блоке.(Программист может вставить просто фотографию без функциональной части.)</w:t>
          </w:r>
        </w:p>
        <w:p w14:paraId="0974FFE2" w14:textId="77777777" w:rsidR="001C2600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Указано что при клике на кнопку Order now ми переходим на страницу заказа, но не указано где эта кнопка должна находиться.Что касательно того что пользователь может увеличить количество товара, в ТЗ ми не можем что то требовать от пользователя. Нужно  было указать что можно увеличить количества товара до определенной величены(Котора значиться в ТЗ), также надо было написать если в поле количества товара указать 0 то товар автоматически удаляется из корзины.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Что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касательно слеедушего пункта </w:t>
          </w:r>
          <w:proofErr w:type="gramStart"/>
          <w:r w:rsidRPr="00F07038">
            <w:rPr>
              <w:rFonts w:ascii="Times New Roman" w:hAnsi="Times New Roman" w:cs="Times New Roman"/>
              <w:sz w:val="28"/>
              <w:szCs w:val="28"/>
            </w:rPr>
            <w:t>то</w:t>
          </w:r>
          <w:proofErr w:type="gramEnd"/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что требование является невыполнимым так как у нас не указано что должно бить кнопка карзина. </w:t>
          </w:r>
        </w:p>
        <w:p w14:paraId="3B24721A" w14:textId="4A8C0E2F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Если пользователь первый раз на сайте то он не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м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ожет добавить карту к оплате так как не заполнял такой форме, из за этого этот шаг не выполним.Также не указано где должно вводиться код СVC, также нету того как нужно провести оплату нету кнопки и требований к ней и не указано что нам нужно сделать чтобы оплата прошла.Также в ТЗ указан вариант если оплата прошла должна открыться страница с успешной оплатой, но к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э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той странице тоже нету никаких требований и про нее ничего не сказано, даже 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если ми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на нее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попадем нет указаний как можно вернуться назад или закрыть ее.На зображении показано что она должна содержать картинку это тоже не указано в ТЗ. Также упушен момент касательно случаев при не оплате тогда что может произойти и что нужно вводить и куда попадет пользователь в таком случаи. Потому этот раздел можно щетать неточным также не логичным и не полным. </w:t>
          </w:r>
        </w:p>
        <w:p w14:paraId="003A21A5" w14:textId="0BE31902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Блок с отзывами.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Т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>ут на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пи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>сано что должн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быть кнопки вперед и назад но на картинки нету таких кнопок, на рисунке есть стрелки вправо и </w:t>
          </w:r>
          <w:proofErr w:type="gramStart"/>
          <w:r w:rsidRPr="00F07038">
            <w:rPr>
              <w:rFonts w:ascii="Times New Roman" w:hAnsi="Times New Roman" w:cs="Times New Roman"/>
              <w:sz w:val="28"/>
              <w:szCs w:val="28"/>
            </w:rPr>
            <w:t>влево.В</w:t>
          </w:r>
          <w:proofErr w:type="gramEnd"/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этой части ТЗ должны б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>ли указать кнопки вперед и назад и уточнить что они должны быть в виде стрелок,а не название кнопок вперед и назад.Также должны были указать что должна делать кнопка когда заканчиваются комментарии. Также есть не ясность в отображении аватарки, не ясно толи отображаться должна аватарка покупателя или того кто оставил коментарии.</w:t>
          </w:r>
        </w:p>
        <w:p w14:paraId="51297462" w14:textId="75A11FDE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Блок с промо-роликом. В этом блоке не указано что должно находиться в заголовке. Не указано как должна функционировать кнопка Play, также нету кон</w:t>
          </w:r>
          <w:proofErr w:type="spellStart"/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кр</w:t>
          </w:r>
          <w:proofErr w:type="spellEnd"/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етики как и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где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открывать видео. Также есть противоречия Видео должно открываться в новом окне или в плеере. также не указано как должен открываться плеер.</w:t>
          </w:r>
        </w:p>
        <w:p w14:paraId="3E62AB58" w14:textId="57157EE6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Футер. В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этом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блоке не указано что именно должно быть и какие кнопки должны присуцтвовать. Также что касательно кнопок при клике на кнопку идет вызов через FaceTime куда на какой номер. Также припустим что у у человека нету FaceTime что тогда произойдет? При клике на почту указано что открывается почта. Но не указано ничего про 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того кому будет отправляться письмо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. Тут отсутствует полнота у требований </w:t>
          </w:r>
        </w:p>
        <w:p w14:paraId="6A542BBA" w14:textId="77777777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В блоке О нас указано что должна отображаться  информация о компании но не указана какая именно. Тут нехватке полноты требования.</w:t>
          </w:r>
        </w:p>
        <w:p w14:paraId="3A1E79D4" w14:textId="77777777" w:rsidR="00D354B9" w:rsidRPr="00F07038" w:rsidRDefault="00D354B9" w:rsidP="00D354B9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Также на рисунке я вижу кнопку, но она никак не описана в требованиях.</w:t>
          </w:r>
        </w:p>
        <w:p w14:paraId="2254478D" w14:textId="2BFB9782" w:rsidR="00D354B9" w:rsidRPr="004B65CC" w:rsidRDefault="00D354B9" w:rsidP="004B65CC">
          <w:pPr>
            <w:ind w:firstLine="567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7038">
            <w:rPr>
              <w:rFonts w:ascii="Times New Roman" w:hAnsi="Times New Roman" w:cs="Times New Roman"/>
              <w:sz w:val="28"/>
              <w:szCs w:val="28"/>
            </w:rPr>
            <w:t>В блоке контакты во время резервации НЛО не указано как можно вызвать список  Select UFO при нажатии или когда там находиться курсор нету условий выполнения программы. В раздели  Quantity нету уточнения количество чего ну</w:t>
          </w:r>
          <w:r w:rsidR="001C2600">
            <w:rPr>
              <w:rFonts w:ascii="Times New Roman" w:hAnsi="Times New Roman" w:cs="Times New Roman"/>
              <w:sz w:val="28"/>
              <w:szCs w:val="28"/>
              <w:lang w:val="ru-RU"/>
            </w:rPr>
            <w:t>ж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но указать и также каким способом ввести с клавиатуре или про помощи кнопок. А в разделе “Personal Information” не может быть слова например должно быть точно указана условия заполнения касательно каждого поля,тоесть что в каком поле вводить и какие должны быть ограничения. Также касательно </w:t>
          </w:r>
          <w:r w:rsidR="004B65C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при 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неправелно введеных даних,  неясном почему должен  вводиться текст  “Incorrect data” если дата будет заполнена правельно а </w:t>
          </w:r>
          <w:r w:rsidR="004B65CC">
            <w:rPr>
              <w:rFonts w:ascii="Times New Roman" w:hAnsi="Times New Roman" w:cs="Times New Roman"/>
              <w:sz w:val="28"/>
              <w:szCs w:val="28"/>
              <w:lang w:val="ru-RU"/>
            </w:rPr>
            <w:t>другие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4B65CC">
            <w:rPr>
              <w:rFonts w:ascii="Times New Roman" w:hAnsi="Times New Roman" w:cs="Times New Roman"/>
              <w:sz w:val="28"/>
              <w:szCs w:val="28"/>
              <w:lang w:val="ru-RU"/>
            </w:rPr>
            <w:t>п</w:t>
          </w:r>
          <w:r w:rsidRPr="00F07038">
            <w:rPr>
              <w:rFonts w:ascii="Times New Roman" w:hAnsi="Times New Roman" w:cs="Times New Roman"/>
              <w:sz w:val="28"/>
              <w:szCs w:val="28"/>
            </w:rPr>
            <w:t>оня неправильно. И также неуказанно что произойдет с вводимыми данными раньше, они пропадут или останутся в полях ввода данных, также смушяет момент подсвечивая красным  должно будет все подсвечиваться красным или только неправильно видение поля. Тоже отсуцтвуен полнота требований</w:t>
          </w:r>
        </w:p>
      </w:sdtContent>
    </w:sdt>
    <w:p w14:paraId="25A2381C" w14:textId="40365178" w:rsidR="00D354B9" w:rsidRPr="004B65CC" w:rsidRDefault="004B65CC" w:rsidP="004B65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5CC">
        <w:rPr>
          <w:rFonts w:ascii="Times New Roman" w:hAnsi="Times New Roman" w:cs="Times New Roman"/>
          <w:sz w:val="28"/>
          <w:szCs w:val="28"/>
        </w:rPr>
        <w:lastRenderedPageBreak/>
        <w:t>Задание 2: Составить чек-лист на раздел контакты http://ufo.telran-edu.de:8888/contact.html После составления - выполнить чек-лист (заполнить колонку Status (passed/failed/blocked/skipp) и если кейс упал (failed) - в поле комментарий написать причину падения)</w:t>
      </w:r>
    </w:p>
    <w:tbl>
      <w:tblPr>
        <w:tblStyle w:val="a5"/>
        <w:tblpPr w:leftFromText="180" w:rightFromText="180" w:vertAnchor="page" w:horzAnchor="margin" w:tblpXSpec="center" w:tblpY="3181"/>
        <w:tblW w:w="9588" w:type="dxa"/>
        <w:tblLook w:val="04A0" w:firstRow="1" w:lastRow="0" w:firstColumn="1" w:lastColumn="0" w:noHBand="0" w:noVBand="1"/>
      </w:tblPr>
      <w:tblGrid>
        <w:gridCol w:w="3815"/>
        <w:gridCol w:w="2001"/>
        <w:gridCol w:w="3772"/>
        <w:tblGridChange w:id="0">
          <w:tblGrid>
            <w:gridCol w:w="5525"/>
            <w:gridCol w:w="2001"/>
            <w:gridCol w:w="2062"/>
            <w:gridCol w:w="5464"/>
          </w:tblGrid>
        </w:tblGridChange>
      </w:tblGrid>
      <w:tr w:rsidR="00FE6CAB" w14:paraId="79EE58F7" w14:textId="2F7F513F" w:rsidTr="004B65CC">
        <w:trPr>
          <w:trHeight w:val="330"/>
          <w:ins w:id="1" w:author="Liubov Tiupina" w:date="2023-10-06T14:57:00Z"/>
        </w:trPr>
        <w:tc>
          <w:tcPr>
            <w:tcW w:w="958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05EF4E2A" w14:textId="77777777" w:rsidR="00FE6CAB" w:rsidRDefault="00FE6CAB" w:rsidP="004B65CC">
            <w:pPr>
              <w:spacing w:line="276" w:lineRule="auto"/>
              <w:jc w:val="center"/>
              <w:rPr>
                <w:ins w:id="2" w:author="Liubov Tiupina" w:date="2023-10-06T16:52:00Z"/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pPrChange w:id="3" w:author="Liubov Tiupina" w:date="2023-10-06T16:52:00Z">
                <w:pPr>
                  <w:spacing w:line="276" w:lineRule="auto"/>
                </w:pPr>
              </w:pPrChange>
            </w:pPr>
            <w:ins w:id="4" w:author="Liubov Tiupina" w:date="2023-10-06T14:57:00Z">
              <w:r w:rsidRPr="00EF7470">
                <w:rPr>
                  <w:rFonts w:ascii="Times New Roman" w:hAnsi="Times New Roman" w:cs="Times New Roman"/>
                  <w:b/>
                  <w:bCs/>
                  <w:sz w:val="36"/>
                  <w:szCs w:val="36"/>
                  <w:lang w:val="ru-RU"/>
                  <w:rPrChange w:id="5" w:author="Liubov Tiupina" w:date="2023-10-06T15:29:00Z">
                    <w:rPr>
                      <w:lang w:val="ru-RU"/>
                    </w:rPr>
                  </w:rPrChange>
                </w:rPr>
                <w:t>Чек лист</w:t>
              </w:r>
            </w:ins>
          </w:p>
          <w:p w14:paraId="425CB5B4" w14:textId="7DDA744D" w:rsidR="00FE6CAB" w:rsidRPr="00FE6CAB" w:rsidRDefault="00FE6CAB" w:rsidP="004B65CC">
            <w:pPr>
              <w:spacing w:line="276" w:lineRule="auto"/>
              <w:jc w:val="center"/>
              <w:rPr>
                <w:ins w:id="6" w:author="Liubov Tiupina" w:date="2023-10-06T16:53:00Z"/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ins w:id="7" w:author="Liubov Tiupina" w:date="2023-10-06T14:58:00Z">
              <w:r w:rsidRPr="00EF7470">
                <w:rPr>
                  <w:rFonts w:ascii="Times New Roman" w:hAnsi="Times New Roman" w:cs="Times New Roman"/>
                  <w:b/>
                  <w:bCs/>
                  <w:sz w:val="36"/>
                  <w:szCs w:val="36"/>
                  <w:lang w:val="ru-RU"/>
                  <w:rPrChange w:id="8" w:author="Liubov Tiupina" w:date="2023-10-06T15:29:00Z">
                    <w:rPr>
                      <w:lang w:val="ru-RU"/>
                    </w:rPr>
                  </w:rPrChange>
                </w:rPr>
                <w:t>Страница «</w:t>
              </w:r>
            </w:ins>
            <w:ins w:id="9" w:author="Liubov Tiupina" w:date="2023-10-06T14:59:00Z">
              <w:r w:rsidRPr="00EF7470">
                <w:rPr>
                  <w:rFonts w:ascii="Times New Roman" w:hAnsi="Times New Roman" w:cs="Times New Roman"/>
                  <w:b/>
                  <w:bCs/>
                  <w:sz w:val="36"/>
                  <w:szCs w:val="36"/>
                  <w:lang w:val="en-US"/>
                  <w:rPrChange w:id="10" w:author="Liubov Tiupina" w:date="2023-10-06T15:29:00Z">
                    <w:rPr>
                      <w:lang w:val="en-US"/>
                    </w:rPr>
                  </w:rPrChange>
                </w:rPr>
                <w:t>Contact</w:t>
              </w:r>
              <w:r w:rsidRPr="00EF7470">
                <w:rPr>
                  <w:rFonts w:ascii="Times New Roman" w:hAnsi="Times New Roman" w:cs="Times New Roman"/>
                  <w:b/>
                  <w:bCs/>
                  <w:sz w:val="36"/>
                  <w:szCs w:val="36"/>
                  <w:lang w:val="ru-RU"/>
                  <w:rPrChange w:id="11" w:author="Liubov Tiupina" w:date="2023-10-06T15:29:00Z">
                    <w:rPr>
                      <w:lang w:val="ru-RU"/>
                    </w:rPr>
                  </w:rPrChange>
                </w:rPr>
                <w:t>»</w:t>
              </w:r>
            </w:ins>
          </w:p>
        </w:tc>
      </w:tr>
      <w:tr w:rsidR="00FE6CAB" w14:paraId="01861984" w14:textId="5EC7ACE8" w:rsidTr="004B65CC">
        <w:trPr>
          <w:trHeight w:val="309"/>
          <w:ins w:id="12" w:author="Liubov Tiupina" w:date="2023-10-06T14:57:00Z"/>
        </w:trPr>
        <w:tc>
          <w:tcPr>
            <w:tcW w:w="9588" w:type="dxa"/>
            <w:gridSpan w:val="3"/>
            <w:shd w:val="clear" w:color="auto" w:fill="BFBFBF" w:themeFill="background1" w:themeFillShade="BF"/>
          </w:tcPr>
          <w:p w14:paraId="2D412C67" w14:textId="3FFEA701" w:rsidR="00FE6CAB" w:rsidRPr="00FE6CAB" w:rsidRDefault="00FE6CAB" w:rsidP="004B65CC">
            <w:pPr>
              <w:spacing w:line="276" w:lineRule="auto"/>
              <w:rPr>
                <w:ins w:id="13" w:author="Liubov Tiupina" w:date="2023-10-06T16:53:00Z"/>
                <w:rFonts w:ascii="Times New Roman" w:hAnsi="Times New Roman" w:cs="Times New Roman"/>
                <w:b/>
                <w:bCs/>
                <w:sz w:val="32"/>
                <w:szCs w:val="32"/>
                <w:lang w:val="ru-RU"/>
              </w:rPr>
            </w:pPr>
            <w:ins w:id="14" w:author="Liubov Tiupina" w:date="2023-10-06T14:57:00Z">
              <w:r w:rsidRPr="00EF7470">
                <w:rPr>
                  <w:rFonts w:ascii="Times New Roman" w:hAnsi="Times New Roman" w:cs="Times New Roman"/>
                  <w:b/>
                  <w:bCs/>
                  <w:sz w:val="32"/>
                  <w:szCs w:val="32"/>
                  <w:lang w:val="ru-RU"/>
                  <w:rPrChange w:id="15" w:author="Liubov Tiupina" w:date="2023-10-06T15:29:00Z">
                    <w:rPr>
                      <w:lang w:val="ru-RU"/>
                    </w:rPr>
                  </w:rPrChange>
                </w:rPr>
                <w:t>Раздел «Контакты»</w:t>
              </w:r>
            </w:ins>
          </w:p>
        </w:tc>
      </w:tr>
      <w:tr w:rsidR="00FE6CAB" w14:paraId="4C55C757" w14:textId="352467AE" w:rsidTr="004B65CC">
        <w:tblPrEx>
          <w:tblW w:w="9588" w:type="dxa"/>
          <w:tblPrExChange w:id="16" w:author="Liubov Tiupina" w:date="2023-10-06T16:53:00Z">
            <w:tblPrEx>
              <w:tblW w:w="7526" w:type="dxa"/>
            </w:tblPrEx>
          </w:tblPrExChange>
        </w:tblPrEx>
        <w:trPr>
          <w:trHeight w:val="330"/>
          <w:ins w:id="17" w:author="Liubov Tiupina" w:date="2023-10-06T14:57:00Z"/>
          <w:trPrChange w:id="18" w:author="Liubov Tiupina" w:date="2023-10-06T16:53:00Z">
            <w:trPr>
              <w:trHeight w:val="330"/>
            </w:trPr>
          </w:trPrChange>
        </w:trPr>
        <w:tc>
          <w:tcPr>
            <w:tcW w:w="3815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tcPrChange w:id="19" w:author="Liubov Tiupina" w:date="2023-10-06T16:53:00Z">
              <w:tcPr>
                <w:tcW w:w="5529" w:type="dxa"/>
                <w:tcBorders>
                  <w:right w:val="single" w:sz="4" w:space="0" w:color="000000" w:themeColor="text1"/>
                </w:tcBorders>
                <w:shd w:val="clear" w:color="auto" w:fill="D9D9D9" w:themeFill="background1" w:themeFillShade="D9"/>
              </w:tcPr>
            </w:tcPrChange>
          </w:tcPr>
          <w:p w14:paraId="732EC7F9" w14:textId="77777777" w:rsidR="00FE6CAB" w:rsidRPr="00EE5772" w:rsidRDefault="00FE6CAB" w:rsidP="004B65CC">
            <w:pPr>
              <w:pStyle w:val="a7"/>
              <w:numPr>
                <w:ilvl w:val="0"/>
                <w:numId w:val="18"/>
              </w:numPr>
              <w:spacing w:line="276" w:lineRule="auto"/>
              <w:rPr>
                <w:ins w:id="20" w:author="Liubov Tiupina" w:date="2023-10-06T15:12:00Z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ins w:id="21" w:author="Liubov Tiupina" w:date="2023-10-06T15:03:00Z">
              <w:r w:rsidRPr="00EF7470">
                <w:rPr>
                  <w:rFonts w:ascii="Times New Roman" w:hAnsi="Times New Roman" w:cs="Times New Roman"/>
                  <w:b/>
                  <w:bCs/>
                  <w:i/>
                  <w:iCs/>
                  <w:sz w:val="32"/>
                  <w:szCs w:val="32"/>
                  <w:lang w:val="ru-RU"/>
                  <w:rPrChange w:id="22" w:author="Liubov Tiupina" w:date="2023-10-06T15:29:00Z">
                    <w:rPr>
                      <w:lang w:val="ru-RU"/>
                    </w:rPr>
                  </w:rPrChange>
                </w:rPr>
                <w:t>П</w:t>
              </w:r>
            </w:ins>
            <w:ins w:id="23" w:author="Liubov Tiupina" w:date="2023-10-06T15:04:00Z">
              <w:r w:rsidRPr="00EF7470">
                <w:rPr>
                  <w:rFonts w:ascii="Times New Roman" w:hAnsi="Times New Roman" w:cs="Times New Roman"/>
                  <w:b/>
                  <w:bCs/>
                  <w:i/>
                  <w:iCs/>
                  <w:sz w:val="32"/>
                  <w:szCs w:val="32"/>
                  <w:lang w:val="ru-RU"/>
                  <w:rPrChange w:id="24" w:author="Liubov Tiupina" w:date="2023-10-06T15:29:00Z">
                    <w:rPr>
                      <w:lang w:val="ru-RU"/>
                    </w:rPr>
                  </w:rPrChange>
                </w:rPr>
                <w:t>одраздел « »</w:t>
              </w:r>
            </w:ins>
          </w:p>
        </w:tc>
        <w:tc>
          <w:tcPr>
            <w:tcW w:w="200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tcPrChange w:id="25" w:author="Liubov Tiupina" w:date="2023-10-06T16:53:00Z">
              <w:tcPr>
                <w:tcW w:w="1997" w:type="dxa"/>
                <w:tcBorders>
                  <w:right w:val="single" w:sz="4" w:space="0" w:color="000000" w:themeColor="text1"/>
                </w:tcBorders>
                <w:shd w:val="clear" w:color="auto" w:fill="D9D9D9" w:themeFill="background1" w:themeFillShade="D9"/>
              </w:tcPr>
            </w:tcPrChange>
          </w:tcPr>
          <w:p w14:paraId="49C82489" w14:textId="15416A22" w:rsidR="00FE6CAB" w:rsidRPr="00EE5772" w:rsidRDefault="00FE6CAB" w:rsidP="004B65CC">
            <w:pPr>
              <w:spacing w:line="276" w:lineRule="auto"/>
              <w:ind w:left="160"/>
              <w:rPr>
                <w:ins w:id="26" w:author="Liubov Tiupina" w:date="2023-10-06T15:12:00Z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  <w:rPrChange w:id="27" w:author="Liubov Tiupina" w:date="2023-10-06T15:32:00Z">
                  <w:rPr>
                    <w:ins w:id="28" w:author="Liubov Tiupina" w:date="2023-10-06T15:12:00Z"/>
                    <w:lang w:val="ru-RU"/>
                  </w:rPr>
                </w:rPrChange>
              </w:rPr>
              <w:pPrChange w:id="29" w:author="Liubov Tiupina" w:date="2023-10-06T15:32:00Z">
                <w:pPr/>
              </w:pPrChange>
            </w:pPr>
            <w:ins w:id="30" w:author="Liubov Tiupina" w:date="2023-10-06T15:34:00Z">
              <w:r>
                <w:rPr>
                  <w:rFonts w:ascii="Times New Roman" w:hAnsi="Times New Roman" w:cs="Times New Roman"/>
                  <w:b/>
                  <w:bCs/>
                  <w:i/>
                  <w:iCs/>
                  <w:sz w:val="28"/>
                  <w:szCs w:val="28"/>
                  <w:lang w:val="ru-RU"/>
                </w:rPr>
                <w:t>Статус</w:t>
              </w:r>
            </w:ins>
          </w:p>
        </w:tc>
        <w:tc>
          <w:tcPr>
            <w:tcW w:w="3772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tcPrChange w:id="31" w:author="Liubov Tiupina" w:date="2023-10-06T16:53:00Z">
              <w:tcPr>
                <w:tcW w:w="7526" w:type="dxa"/>
                <w:gridSpan w:val="2"/>
                <w:tcBorders>
                  <w:right w:val="single" w:sz="4" w:space="0" w:color="000000" w:themeColor="text1"/>
                </w:tcBorders>
                <w:shd w:val="clear" w:color="auto" w:fill="D9D9D9" w:themeFill="background1" w:themeFillShade="D9"/>
              </w:tcPr>
            </w:tcPrChange>
          </w:tcPr>
          <w:p w14:paraId="50AA610A" w14:textId="60B71940" w:rsidR="00FE6CAB" w:rsidRDefault="00F761BF" w:rsidP="004B65CC">
            <w:pPr>
              <w:spacing w:line="276" w:lineRule="auto"/>
              <w:ind w:left="160"/>
              <w:rPr>
                <w:ins w:id="32" w:author="Liubov Tiupina" w:date="2023-10-06T16:53:00Z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ins w:id="33" w:author="Liubov Tiupina" w:date="2023-10-06T16:54:00Z">
              <w:r>
                <w:rPr>
                  <w:rFonts w:ascii="Times New Roman" w:hAnsi="Times New Roman" w:cs="Times New Roman"/>
                  <w:b/>
                  <w:bCs/>
                  <w:i/>
                  <w:iCs/>
                  <w:sz w:val="28"/>
                  <w:szCs w:val="28"/>
                  <w:lang w:val="ru-RU"/>
                </w:rPr>
                <w:t>Комментарий</w:t>
              </w:r>
            </w:ins>
          </w:p>
        </w:tc>
      </w:tr>
      <w:tr w:rsidR="00FE6CAB" w14:paraId="4BDA93FC" w14:textId="38C7B430" w:rsidTr="004B65CC">
        <w:tblPrEx>
          <w:tblW w:w="9588" w:type="dxa"/>
          <w:tblPrExChange w:id="34" w:author="Liubov Tiupina" w:date="2023-10-06T16:53:00Z">
            <w:tblPrEx>
              <w:tblW w:w="7526" w:type="dxa"/>
            </w:tblPrEx>
          </w:tblPrExChange>
        </w:tblPrEx>
        <w:trPr>
          <w:trHeight w:val="639"/>
          <w:ins w:id="35" w:author="Liubov Tiupina" w:date="2023-10-06T14:57:00Z"/>
          <w:trPrChange w:id="36" w:author="Liubov Tiupina" w:date="2023-10-06T16:53:00Z">
            <w:trPr>
              <w:trHeight w:val="639"/>
            </w:trPr>
          </w:trPrChange>
        </w:trPr>
        <w:tc>
          <w:tcPr>
            <w:tcW w:w="3815" w:type="dxa"/>
            <w:tcPrChange w:id="37" w:author="Liubov Tiupina" w:date="2023-10-06T16:53:00Z">
              <w:tcPr>
                <w:tcW w:w="5529" w:type="dxa"/>
              </w:tcPr>
            </w:tcPrChange>
          </w:tcPr>
          <w:p w14:paraId="11CD2B57" w14:textId="39EC3190" w:rsidR="00FE6CAB" w:rsidRPr="00EF7470" w:rsidRDefault="00FE6CAB" w:rsidP="004B65CC">
            <w:pPr>
              <w:pStyle w:val="a7"/>
              <w:numPr>
                <w:ilvl w:val="1"/>
                <w:numId w:val="14"/>
              </w:numPr>
              <w:spacing w:line="276" w:lineRule="auto"/>
              <w:rPr>
                <w:ins w:id="38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39" w:author="Liubov Tiupina" w:date="2023-10-06T15:28:00Z">
                  <w:rPr>
                    <w:ins w:id="40" w:author="Liubov Tiupina" w:date="2023-10-06T14:57:00Z"/>
                    <w:lang w:val="ru-RU"/>
                  </w:rPr>
                </w:rPrChange>
              </w:rPr>
              <w:pPrChange w:id="41" w:author="Liubov Tiupina" w:date="2023-10-06T15:28:00Z">
                <w:pPr/>
              </w:pPrChange>
            </w:pPr>
            <w:ins w:id="42" w:author="Liubov Tiupina" w:date="2023-10-06T14:58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3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44" w:author="Liubov Tiupina" w:date="2023-10-06T15:24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45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Select UFO</w:t>
              </w:r>
            </w:ins>
            <w:ins w:id="46" w:author="Liubov Tiupina" w:date="2023-10-06T14:58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7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48" w:author="Liubov Tiupina" w:date="2023-10-06T16:53:00Z">
              <w:tcPr>
                <w:tcW w:w="1997" w:type="dxa"/>
              </w:tcPr>
            </w:tcPrChange>
          </w:tcPr>
          <w:p w14:paraId="198689C1" w14:textId="09C69EEA" w:rsidR="00FE6CAB" w:rsidRPr="00BE2469" w:rsidRDefault="00FE6CAB" w:rsidP="004B65CC">
            <w:pPr>
              <w:pStyle w:val="a8"/>
              <w:shd w:val="clear" w:color="auto" w:fill="FFFFFF"/>
              <w:rPr>
                <w:ins w:id="49" w:author="Liubov Tiupina" w:date="2023-10-06T15:12:00Z"/>
                <w:rPrChange w:id="50" w:author="Liubov Tiupina" w:date="2023-10-06T15:59:00Z">
                  <w:rPr>
                    <w:ins w:id="51" w:author="Liubov Tiupina" w:date="2023-10-06T15:12:00Z"/>
                    <w:lang w:val="ru-RU"/>
                  </w:rPr>
                </w:rPrChange>
              </w:rPr>
              <w:pPrChange w:id="52" w:author="Liubov Tiupina" w:date="2023-10-06T15:59:00Z">
                <w:pPr/>
              </w:pPrChange>
            </w:pPr>
            <w:ins w:id="53" w:author="Liubov Tiupina" w:date="2023-10-06T15:59:00Z">
              <w:r>
                <w:rPr>
                  <w:rFonts w:ascii="Inter" w:hAnsi="Inter"/>
                  <w:b/>
                  <w:bCs/>
                  <w:color w:val="68A54C"/>
                  <w:sz w:val="48"/>
                  <w:szCs w:val="48"/>
                </w:rPr>
                <w:t xml:space="preserve">Passed </w:t>
              </w:r>
            </w:ins>
          </w:p>
        </w:tc>
        <w:tc>
          <w:tcPr>
            <w:tcW w:w="3772" w:type="dxa"/>
            <w:tcPrChange w:id="54" w:author="Liubov Tiupina" w:date="2023-10-06T16:53:00Z">
              <w:tcPr>
                <w:tcW w:w="7526" w:type="dxa"/>
                <w:gridSpan w:val="2"/>
              </w:tcPr>
            </w:tcPrChange>
          </w:tcPr>
          <w:p w14:paraId="60586097" w14:textId="77777777" w:rsidR="00FE6CAB" w:rsidRPr="00F761BF" w:rsidRDefault="00FE6CAB" w:rsidP="004B65CC">
            <w:pPr>
              <w:pStyle w:val="a8"/>
              <w:shd w:val="clear" w:color="auto" w:fill="FFFFFF"/>
              <w:rPr>
                <w:ins w:id="55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rPrChange w:id="56" w:author="Liubov Tiupina" w:date="2023-10-06T17:03:00Z">
                  <w:rPr>
                    <w:ins w:id="57" w:author="Liubov Tiupina" w:date="2023-10-06T16:53:00Z"/>
                    <w:rFonts w:ascii="Inter" w:hAnsi="Inter"/>
                    <w:b/>
                    <w:bCs/>
                    <w:color w:val="68A54C"/>
                    <w:sz w:val="48"/>
                    <w:szCs w:val="48"/>
                  </w:rPr>
                </w:rPrChange>
              </w:rPr>
            </w:pPr>
          </w:p>
        </w:tc>
      </w:tr>
      <w:tr w:rsidR="00FE6CAB" w14:paraId="4A03683E" w14:textId="53EE783E" w:rsidTr="004B65CC">
        <w:tblPrEx>
          <w:tblW w:w="9588" w:type="dxa"/>
          <w:tblPrExChange w:id="58" w:author="Liubov Tiupina" w:date="2023-10-06T16:53:00Z">
            <w:tblPrEx>
              <w:tblW w:w="7526" w:type="dxa"/>
            </w:tblPrEx>
          </w:tblPrExChange>
        </w:tblPrEx>
        <w:trPr>
          <w:trHeight w:val="660"/>
          <w:ins w:id="59" w:author="Liubov Tiupina" w:date="2023-10-06T14:57:00Z"/>
          <w:trPrChange w:id="60" w:author="Liubov Tiupina" w:date="2023-10-06T16:53:00Z">
            <w:trPr>
              <w:trHeight w:val="660"/>
            </w:trPr>
          </w:trPrChange>
        </w:trPr>
        <w:tc>
          <w:tcPr>
            <w:tcW w:w="3815" w:type="dxa"/>
            <w:tcPrChange w:id="61" w:author="Liubov Tiupina" w:date="2023-10-06T16:53:00Z">
              <w:tcPr>
                <w:tcW w:w="5529" w:type="dxa"/>
              </w:tcPr>
            </w:tcPrChange>
          </w:tcPr>
          <w:p w14:paraId="1B6BFE78" w14:textId="6704CB39" w:rsidR="00FE6CAB" w:rsidRPr="00EF7470" w:rsidRDefault="00FE6CAB" w:rsidP="004B65CC">
            <w:pPr>
              <w:pStyle w:val="a7"/>
              <w:numPr>
                <w:ilvl w:val="1"/>
                <w:numId w:val="14"/>
              </w:numPr>
              <w:spacing w:line="276" w:lineRule="auto"/>
              <w:rPr>
                <w:ins w:id="62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63" w:author="Liubov Tiupina" w:date="2023-10-06T15:28:00Z">
                  <w:rPr>
                    <w:ins w:id="64" w:author="Liubov Tiupina" w:date="2023-10-06T14:57:00Z"/>
                    <w:lang w:val="ru-RU"/>
                  </w:rPr>
                </w:rPrChange>
              </w:rPr>
              <w:pPrChange w:id="65" w:author="Liubov Tiupina" w:date="2023-10-06T15:28:00Z">
                <w:pPr/>
              </w:pPrChange>
            </w:pPr>
            <w:ins w:id="66" w:author="Liubov Tiupina" w:date="2023-10-06T14:58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67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68" w:author="Liubov Tiupina" w:date="2023-10-06T15:24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69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Quantity</w:t>
              </w:r>
            </w:ins>
            <w:ins w:id="70" w:author="Liubov Tiupina" w:date="2023-10-06T14:58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71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72" w:author="Liubov Tiupina" w:date="2023-10-06T16:53:00Z">
              <w:tcPr>
                <w:tcW w:w="1997" w:type="dxa"/>
              </w:tcPr>
            </w:tcPrChange>
          </w:tcPr>
          <w:p w14:paraId="6C94E001" w14:textId="116DDE4A" w:rsidR="00FE6CAB" w:rsidRPr="00BE2469" w:rsidRDefault="00FE6CAB" w:rsidP="004B65CC">
            <w:pPr>
              <w:pStyle w:val="a8"/>
              <w:shd w:val="clear" w:color="auto" w:fill="FFFFFF"/>
              <w:rPr>
                <w:ins w:id="73" w:author="Liubov Tiupina" w:date="2023-10-06T15:12:00Z"/>
                <w:rPrChange w:id="74" w:author="Liubov Tiupina" w:date="2023-10-06T16:00:00Z">
                  <w:rPr>
                    <w:ins w:id="75" w:author="Liubov Tiupina" w:date="2023-10-06T15:12:00Z"/>
                    <w:lang w:val="ru-RU"/>
                  </w:rPr>
                </w:rPrChange>
              </w:rPr>
              <w:pPrChange w:id="76" w:author="Liubov Tiupina" w:date="2023-10-06T16:00:00Z">
                <w:pPr/>
              </w:pPrChange>
            </w:pPr>
            <w:ins w:id="77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PrChange w:id="78" w:author="Liubov Tiupina" w:date="2023-10-06T16:53:00Z">
              <w:tcPr>
                <w:tcW w:w="7526" w:type="dxa"/>
                <w:gridSpan w:val="2"/>
              </w:tcPr>
            </w:tcPrChange>
          </w:tcPr>
          <w:p w14:paraId="7E87D456" w14:textId="6A82E3F2" w:rsidR="00FE6CAB" w:rsidRPr="00F761BF" w:rsidRDefault="00F761BF" w:rsidP="004B65CC">
            <w:pPr>
              <w:pStyle w:val="a8"/>
              <w:shd w:val="clear" w:color="auto" w:fill="FFFFFF"/>
              <w:rPr>
                <w:ins w:id="79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80" w:author="Liubov Tiupina" w:date="2023-10-06T17:03:00Z">
                  <w:rPr>
                    <w:ins w:id="81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82" w:author="Liubov Tiupina" w:date="2023-10-06T16:55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83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Принимает</w:t>
              </w:r>
            </w:ins>
            <w:ins w:id="84" w:author="Liubov Tiupina" w:date="2023-10-06T16:54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85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86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максимум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87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88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ч</w:t>
              </w:r>
            </w:ins>
            <w:ins w:id="89" w:author="Liubov Tiupina" w:date="2023-10-06T16:55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90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исло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91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5,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92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а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93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94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должно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95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20</w:t>
              </w:r>
            </w:ins>
          </w:p>
        </w:tc>
      </w:tr>
      <w:tr w:rsidR="00FE6CAB" w14:paraId="5A50130C" w14:textId="160D920C" w:rsidTr="004B65CC">
        <w:tblPrEx>
          <w:tblW w:w="9588" w:type="dxa"/>
          <w:tblPrExChange w:id="96" w:author="Liubov Tiupina" w:date="2023-10-06T16:53:00Z">
            <w:tblPrEx>
              <w:tblW w:w="7526" w:type="dxa"/>
            </w:tblPrEx>
          </w:tblPrExChange>
        </w:tblPrEx>
        <w:trPr>
          <w:trHeight w:val="660"/>
          <w:ins w:id="97" w:author="Liubov Tiupina" w:date="2023-10-06T14:57:00Z"/>
          <w:trPrChange w:id="98" w:author="Liubov Tiupina" w:date="2023-10-06T16:53:00Z">
            <w:trPr>
              <w:trHeight w:val="660"/>
            </w:trPr>
          </w:trPrChange>
        </w:trPr>
        <w:tc>
          <w:tcPr>
            <w:tcW w:w="3815" w:type="dxa"/>
            <w:tcPrChange w:id="99" w:author="Liubov Tiupina" w:date="2023-10-06T16:53:00Z">
              <w:tcPr>
                <w:tcW w:w="5529" w:type="dxa"/>
              </w:tcPr>
            </w:tcPrChange>
          </w:tcPr>
          <w:p w14:paraId="7FC2E983" w14:textId="326BC8ED" w:rsidR="00FE6CAB" w:rsidRPr="00EF7470" w:rsidRDefault="00FE6CAB" w:rsidP="004B65CC">
            <w:pPr>
              <w:pStyle w:val="a7"/>
              <w:numPr>
                <w:ilvl w:val="1"/>
                <w:numId w:val="14"/>
              </w:numPr>
              <w:spacing w:line="276" w:lineRule="auto"/>
              <w:rPr>
                <w:ins w:id="100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101" w:author="Liubov Tiupina" w:date="2023-10-06T15:28:00Z">
                  <w:rPr>
                    <w:ins w:id="102" w:author="Liubov Tiupina" w:date="2023-10-06T14:57:00Z"/>
                    <w:lang w:val="ru-RU"/>
                  </w:rPr>
                </w:rPrChange>
              </w:rPr>
              <w:pPrChange w:id="103" w:author="Liubov Tiupina" w:date="2023-10-06T15:28:00Z">
                <w:pPr/>
              </w:pPrChange>
            </w:pPr>
            <w:ins w:id="104" w:author="Liubov Tiupina" w:date="2023-10-06T14:58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105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106" w:author="Liubov Tiupina" w:date="2023-10-06T15:24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107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Date</w:t>
              </w:r>
            </w:ins>
            <w:ins w:id="108" w:author="Liubov Tiupina" w:date="2023-10-06T14:58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109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110" w:author="Liubov Tiupina" w:date="2023-10-06T16:53:00Z">
              <w:tcPr>
                <w:tcW w:w="1997" w:type="dxa"/>
              </w:tcPr>
            </w:tcPrChange>
          </w:tcPr>
          <w:p w14:paraId="486550AF" w14:textId="13B9FA93" w:rsidR="00FE6CAB" w:rsidRPr="00BE2469" w:rsidRDefault="00FE6CAB" w:rsidP="004B65CC">
            <w:pPr>
              <w:pStyle w:val="a8"/>
              <w:shd w:val="clear" w:color="auto" w:fill="FFFFFF"/>
              <w:rPr>
                <w:ins w:id="111" w:author="Liubov Tiupina" w:date="2023-10-06T15:12:00Z"/>
                <w:rPrChange w:id="112" w:author="Liubov Tiupina" w:date="2023-10-06T16:00:00Z">
                  <w:rPr>
                    <w:ins w:id="113" w:author="Liubov Tiupina" w:date="2023-10-06T15:12:00Z"/>
                    <w:lang w:val="ru-RU"/>
                  </w:rPr>
                </w:rPrChange>
              </w:rPr>
              <w:pPrChange w:id="114" w:author="Liubov Tiupina" w:date="2023-10-06T16:00:00Z">
                <w:pPr/>
              </w:pPrChange>
            </w:pPr>
            <w:ins w:id="115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PrChange w:id="116" w:author="Liubov Tiupina" w:date="2023-10-06T16:53:00Z">
              <w:tcPr>
                <w:tcW w:w="7526" w:type="dxa"/>
                <w:gridSpan w:val="2"/>
              </w:tcPr>
            </w:tcPrChange>
          </w:tcPr>
          <w:p w14:paraId="21A88B7C" w14:textId="669D9C70" w:rsidR="00FE6CAB" w:rsidRPr="00F761BF" w:rsidRDefault="00F761BF" w:rsidP="004B65CC">
            <w:pPr>
              <w:pStyle w:val="a8"/>
              <w:shd w:val="clear" w:color="auto" w:fill="FFFFFF"/>
              <w:rPr>
                <w:ins w:id="117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118" w:author="Liubov Tiupina" w:date="2023-10-06T17:03:00Z">
                  <w:rPr>
                    <w:ins w:id="119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120" w:author="Liubov Tiupina" w:date="2023-10-06T16:56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21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Принимает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22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</w:ins>
            <w:ins w:id="123" w:author="Liubov Tiupina" w:date="2023-10-06T16:57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24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любые</w:t>
              </w:r>
            </w:ins>
            <w:ins w:id="125" w:author="Liubov Tiupina" w:date="2023-10-06T16:56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26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27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ц</w:t>
              </w:r>
            </w:ins>
            <w:ins w:id="128" w:author="Liubov Tiupina" w:date="2023-10-06T16:57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29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и</w:t>
              </w:r>
            </w:ins>
            <w:ins w:id="130" w:author="Liubov Tiupina" w:date="2023-10-06T16:56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31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фры</w:t>
              </w:r>
            </w:ins>
            <w:ins w:id="132" w:author="Liubov Tiupina" w:date="2023-10-06T16:58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33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,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34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знаки</w:t>
              </w:r>
            </w:ins>
            <w:ins w:id="135" w:author="Liubov Tiupina" w:date="2023-10-06T16:56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36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37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и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38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39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буквы</w:t>
              </w:r>
            </w:ins>
            <w:ins w:id="140" w:author="Liubov Tiupina" w:date="2023-10-06T16:57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1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2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в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3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4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любом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5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6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порядке</w:t>
              </w:r>
            </w:ins>
            <w:ins w:id="147" w:author="Liubov Tiupina" w:date="2023-10-06T16:58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8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49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в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50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51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неограниченном</w:t>
              </w:r>
            </w:ins>
            <w:ins w:id="152" w:author="Liubov Tiupina" w:date="2023-10-06T16:59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53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54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количестве</w:t>
              </w:r>
            </w:ins>
          </w:p>
        </w:tc>
      </w:tr>
      <w:tr w:rsidR="00FE6CAB" w14:paraId="3DB38E8C" w14:textId="1618013E" w:rsidTr="004B65CC">
        <w:tblPrEx>
          <w:tblW w:w="9588" w:type="dxa"/>
          <w:tblPrExChange w:id="155" w:author="Liubov Tiupina" w:date="2023-10-06T16:53:00Z">
            <w:tblPrEx>
              <w:tblW w:w="7526" w:type="dxa"/>
            </w:tblPrEx>
          </w:tblPrExChange>
        </w:tblPrEx>
        <w:trPr>
          <w:trHeight w:val="660"/>
          <w:ins w:id="156" w:author="Liubov Tiupina" w:date="2023-10-06T14:57:00Z"/>
          <w:trPrChange w:id="157" w:author="Liubov Tiupina" w:date="2023-10-06T16:53:00Z">
            <w:trPr>
              <w:trHeight w:val="660"/>
            </w:trPr>
          </w:trPrChange>
        </w:trPr>
        <w:tc>
          <w:tcPr>
            <w:tcW w:w="3815" w:type="dxa"/>
            <w:tcBorders>
              <w:bottom w:val="single" w:sz="4" w:space="0" w:color="auto"/>
            </w:tcBorders>
            <w:tcPrChange w:id="158" w:author="Liubov Tiupina" w:date="2023-10-06T16:53:00Z">
              <w:tcPr>
                <w:tcW w:w="5529" w:type="dxa"/>
                <w:tcBorders>
                  <w:bottom w:val="single" w:sz="4" w:space="0" w:color="auto"/>
                </w:tcBorders>
              </w:tcPr>
            </w:tcPrChange>
          </w:tcPr>
          <w:p w14:paraId="4CF799C9" w14:textId="02E257F1" w:rsidR="00FE6CAB" w:rsidRPr="00EF7470" w:rsidRDefault="00FE6CAB" w:rsidP="004B65CC">
            <w:pPr>
              <w:pStyle w:val="a7"/>
              <w:numPr>
                <w:ilvl w:val="1"/>
                <w:numId w:val="14"/>
              </w:numPr>
              <w:spacing w:line="276" w:lineRule="auto"/>
              <w:jc w:val="both"/>
              <w:rPr>
                <w:ins w:id="159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160" w:author="Liubov Tiupina" w:date="2023-10-06T15:28:00Z">
                  <w:rPr>
                    <w:ins w:id="161" w:author="Liubov Tiupina" w:date="2023-10-06T14:57:00Z"/>
                    <w:lang w:val="ru-RU"/>
                  </w:rPr>
                </w:rPrChange>
              </w:rPr>
              <w:pPrChange w:id="162" w:author="Liubov Tiupina" w:date="2023-10-06T15:28:00Z">
                <w:pPr/>
              </w:pPrChange>
            </w:pPr>
            <w:ins w:id="163" w:author="Liubov Tiupina" w:date="2023-10-06T15:00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164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165" w:author="Liubov Tiupina" w:date="2023-10-06T15:24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166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Time</w:t>
              </w:r>
            </w:ins>
            <w:ins w:id="167" w:author="Liubov Tiupina" w:date="2023-10-06T15:00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168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Borders>
              <w:bottom w:val="single" w:sz="4" w:space="0" w:color="auto"/>
            </w:tcBorders>
            <w:tcPrChange w:id="169" w:author="Liubov Tiupina" w:date="2023-10-06T16:53:00Z">
              <w:tcPr>
                <w:tcW w:w="1997" w:type="dxa"/>
                <w:tcBorders>
                  <w:bottom w:val="single" w:sz="4" w:space="0" w:color="auto"/>
                </w:tcBorders>
              </w:tcPr>
            </w:tcPrChange>
          </w:tcPr>
          <w:p w14:paraId="44CFAE09" w14:textId="69826B26" w:rsidR="00FE6CAB" w:rsidRPr="00BE2469" w:rsidRDefault="00FE6CAB" w:rsidP="004B65CC">
            <w:pPr>
              <w:pStyle w:val="a8"/>
              <w:shd w:val="clear" w:color="auto" w:fill="FFFFFF"/>
              <w:rPr>
                <w:ins w:id="170" w:author="Liubov Tiupina" w:date="2023-10-06T15:12:00Z"/>
                <w:rPrChange w:id="171" w:author="Liubov Tiupina" w:date="2023-10-06T16:01:00Z">
                  <w:rPr>
                    <w:ins w:id="172" w:author="Liubov Tiupina" w:date="2023-10-06T15:12:00Z"/>
                    <w:lang w:val="ru-RU"/>
                  </w:rPr>
                </w:rPrChange>
              </w:rPr>
              <w:pPrChange w:id="173" w:author="Liubov Tiupina" w:date="2023-10-06T16:01:00Z">
                <w:pPr/>
              </w:pPrChange>
            </w:pPr>
            <w:ins w:id="174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Borders>
              <w:bottom w:val="single" w:sz="4" w:space="0" w:color="auto"/>
            </w:tcBorders>
            <w:tcPrChange w:id="175" w:author="Liubov Tiupina" w:date="2023-10-06T16:53:00Z">
              <w:tcPr>
                <w:tcW w:w="7526" w:type="dxa"/>
                <w:gridSpan w:val="2"/>
                <w:tcBorders>
                  <w:bottom w:val="single" w:sz="4" w:space="0" w:color="auto"/>
                </w:tcBorders>
              </w:tcPr>
            </w:tcPrChange>
          </w:tcPr>
          <w:p w14:paraId="31F47287" w14:textId="73617048" w:rsidR="00FE6CAB" w:rsidRPr="00F761BF" w:rsidRDefault="00F761BF" w:rsidP="004B65CC">
            <w:pPr>
              <w:pStyle w:val="a8"/>
              <w:shd w:val="clear" w:color="auto" w:fill="FFFFFF"/>
              <w:rPr>
                <w:ins w:id="176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177" w:author="Liubov Tiupina" w:date="2023-10-06T17:03:00Z">
                  <w:rPr>
                    <w:ins w:id="178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179" w:author="Liubov Tiupina" w:date="2023-10-06T16:59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0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Принимает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1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2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большое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3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</w:ins>
            <w:ins w:id="184" w:author="Liubov Tiupina" w:date="2023-10-06T17:00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5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число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6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7" w:author="Liubov Tiupina" w:date="2023-10-06T17:03:00Z">
                    <w:rPr>
                      <w:rFonts w:ascii="Inter" w:hAnsi="Inter" w:hint="eastAsia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>часов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188" w:author="Liubov Tiupina" w:date="2023-10-06T17:03:00Z">
                    <w:rPr>
                      <w:rFonts w:ascii="Inter" w:hAnsi="Inter"/>
                      <w:b/>
                      <w:bCs/>
                      <w:color w:val="CC0000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</w:ins>
          </w:p>
        </w:tc>
      </w:tr>
      <w:tr w:rsidR="00FE6CAB" w14:paraId="59010980" w14:textId="43A56245" w:rsidTr="004B65CC">
        <w:tblPrEx>
          <w:tblW w:w="9588" w:type="dxa"/>
          <w:tblPrExChange w:id="189" w:author="Liubov Tiupina" w:date="2023-10-06T16:53:00Z">
            <w:tblPrEx>
              <w:tblW w:w="7526" w:type="dxa"/>
            </w:tblPrEx>
          </w:tblPrExChange>
        </w:tblPrEx>
        <w:trPr>
          <w:trHeight w:val="309"/>
          <w:ins w:id="190" w:author="Liubov Tiupina" w:date="2023-10-06T14:57:00Z"/>
          <w:trPrChange w:id="191" w:author="Liubov Tiupina" w:date="2023-10-06T16:53:00Z">
            <w:trPr>
              <w:trHeight w:val="309"/>
            </w:trPr>
          </w:trPrChange>
        </w:trPr>
        <w:tc>
          <w:tcPr>
            <w:tcW w:w="5816" w:type="dxa"/>
            <w:gridSpan w:val="2"/>
            <w:shd w:val="clear" w:color="auto" w:fill="E7E6E6" w:themeFill="background2"/>
            <w:tcPrChange w:id="192" w:author="Liubov Tiupina" w:date="2023-10-06T16:53:00Z">
              <w:tcPr>
                <w:tcW w:w="7526" w:type="dxa"/>
                <w:gridSpan w:val="2"/>
                <w:shd w:val="clear" w:color="auto" w:fill="E7E6E6" w:themeFill="background2"/>
              </w:tcPr>
            </w:tcPrChange>
          </w:tcPr>
          <w:p w14:paraId="3BE2CEEF" w14:textId="27D6DC35" w:rsidR="00FE6CAB" w:rsidRPr="00EF7470" w:rsidRDefault="00FE6CAB" w:rsidP="004B65CC">
            <w:pPr>
              <w:spacing w:line="276" w:lineRule="auto"/>
              <w:rPr>
                <w:ins w:id="193" w:author="Liubov Tiupina" w:date="2023-10-06T15:12:00Z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  <w:rPrChange w:id="194" w:author="Liubov Tiupina" w:date="2023-10-06T15:29:00Z">
                  <w:rPr>
                    <w:ins w:id="195" w:author="Liubov Tiupina" w:date="2023-10-06T15:12:00Z"/>
                    <w:lang w:val="ru-RU"/>
                  </w:rPr>
                </w:rPrChange>
              </w:rPr>
              <w:pPrChange w:id="196" w:author="Liubov Tiupina" w:date="2023-10-06T15:28:00Z">
                <w:pPr/>
              </w:pPrChange>
            </w:pPr>
            <w:ins w:id="197" w:author="Liubov Tiupina" w:date="2023-10-06T15:23:00Z">
              <w:r w:rsidRPr="00EF7470">
                <w:rPr>
                  <w:rFonts w:ascii="Times New Roman" w:hAnsi="Times New Roman" w:cs="Times New Roman"/>
                  <w:b/>
                  <w:bCs/>
                  <w:i/>
                  <w:iCs/>
                  <w:sz w:val="32"/>
                  <w:szCs w:val="32"/>
                  <w:lang w:val="ru-RU"/>
                  <w:rPrChange w:id="198" w:author="Liubov Tiupina" w:date="2023-10-06T15:29:00Z">
                    <w:rPr>
                      <w:lang w:val="ru-RU"/>
                    </w:rPr>
                  </w:rPrChange>
                </w:rPr>
                <w:t xml:space="preserve">2. </w:t>
              </w:r>
            </w:ins>
            <w:ins w:id="199" w:author="Liubov Tiupina" w:date="2023-10-06T15:02:00Z">
              <w:r w:rsidRPr="00EF7470">
                <w:rPr>
                  <w:rFonts w:ascii="Times New Roman" w:hAnsi="Times New Roman" w:cs="Times New Roman"/>
                  <w:b/>
                  <w:bCs/>
                  <w:i/>
                  <w:iCs/>
                  <w:sz w:val="32"/>
                  <w:szCs w:val="32"/>
                  <w:lang w:val="ru-RU"/>
                  <w:rPrChange w:id="200" w:author="Liubov Tiupina" w:date="2023-10-06T15:29:00Z">
                    <w:rPr>
                      <w:lang w:val="ru-RU"/>
                    </w:rPr>
                  </w:rPrChange>
                </w:rPr>
                <w:t>Подраздел</w:t>
              </w:r>
            </w:ins>
            <w:ins w:id="201" w:author="Liubov Tiupina" w:date="2023-10-06T15:00:00Z">
              <w:r w:rsidRPr="00EF7470">
                <w:rPr>
                  <w:rFonts w:ascii="Times New Roman" w:hAnsi="Times New Roman" w:cs="Times New Roman"/>
                  <w:b/>
                  <w:bCs/>
                  <w:i/>
                  <w:iCs/>
                  <w:sz w:val="32"/>
                  <w:szCs w:val="32"/>
                  <w:lang w:val="ru-RU"/>
                  <w:rPrChange w:id="202" w:author="Liubov Tiupina" w:date="2023-10-06T15:29:00Z">
                    <w:rPr>
                      <w:lang w:val="ru-RU"/>
                    </w:rPr>
                  </w:rPrChange>
                </w:rPr>
                <w:t xml:space="preserve"> «</w:t>
              </w:r>
            </w:ins>
            <w:ins w:id="203" w:author="Liubov Tiupina" w:date="2023-10-06T15:01:00Z">
              <w:r w:rsidRPr="00EF7470">
                <w:rPr>
                  <w:rFonts w:ascii="Times New Roman" w:hAnsi="Times New Roman" w:cs="Times New Roman"/>
                  <w:b/>
                  <w:bCs/>
                  <w:i/>
                  <w:iCs/>
                  <w:sz w:val="32"/>
                  <w:szCs w:val="32"/>
                  <w:lang w:val="en-US"/>
                  <w:rPrChange w:id="204" w:author="Liubov Tiupina" w:date="2023-10-06T15:29:00Z">
                    <w:rPr>
                      <w:lang w:val="en-US"/>
                    </w:rPr>
                  </w:rPrChange>
                </w:rPr>
                <w:t>Personal Information</w:t>
              </w:r>
            </w:ins>
            <w:ins w:id="205" w:author="Liubov Tiupina" w:date="2023-10-06T15:00:00Z">
              <w:r w:rsidRPr="00EF7470">
                <w:rPr>
                  <w:rFonts w:ascii="Times New Roman" w:hAnsi="Times New Roman" w:cs="Times New Roman"/>
                  <w:b/>
                  <w:bCs/>
                  <w:i/>
                  <w:iCs/>
                  <w:sz w:val="32"/>
                  <w:szCs w:val="32"/>
                  <w:lang w:val="ru-RU"/>
                  <w:rPrChange w:id="206" w:author="Liubov Tiupina" w:date="2023-10-06T15:29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3772" w:type="dxa"/>
            <w:shd w:val="clear" w:color="auto" w:fill="E7E6E6" w:themeFill="background2"/>
            <w:tcPrChange w:id="207" w:author="Liubov Tiupina" w:date="2023-10-06T16:53:00Z">
              <w:tcPr>
                <w:tcW w:w="7526" w:type="dxa"/>
                <w:gridSpan w:val="2"/>
                <w:shd w:val="clear" w:color="auto" w:fill="E7E6E6" w:themeFill="background2"/>
              </w:tcPr>
            </w:tcPrChange>
          </w:tcPr>
          <w:p w14:paraId="3AB7C390" w14:textId="77777777" w:rsidR="00FE6CAB" w:rsidRPr="00F761BF" w:rsidRDefault="00FE6CAB" w:rsidP="004B65CC">
            <w:pPr>
              <w:spacing w:line="276" w:lineRule="auto"/>
              <w:rPr>
                <w:ins w:id="208" w:author="Liubov Tiupina" w:date="2023-10-06T16:53:00Z"/>
                <w:rFonts w:ascii="Times New Roman" w:hAnsi="Times New Roman" w:cs="Times New Roman"/>
                <w:b/>
                <w:bCs/>
                <w:i/>
                <w:iCs/>
                <w:color w:val="1F3864" w:themeColor="accent1" w:themeShade="80"/>
                <w:sz w:val="22"/>
                <w:szCs w:val="22"/>
                <w:lang w:val="ru-RU"/>
                <w:rPrChange w:id="209" w:author="Liubov Tiupina" w:date="2023-10-06T17:03:00Z">
                  <w:rPr>
                    <w:ins w:id="210" w:author="Liubov Tiupina" w:date="2023-10-06T16:53:00Z"/>
                    <w:rFonts w:ascii="Times New Roman" w:hAnsi="Times New Roman" w:cs="Times New Roman"/>
                    <w:b/>
                    <w:bCs/>
                    <w:i/>
                    <w:iCs/>
                    <w:sz w:val="32"/>
                    <w:szCs w:val="32"/>
                    <w:lang w:val="ru-RU"/>
                  </w:rPr>
                </w:rPrChange>
              </w:rPr>
            </w:pPr>
          </w:p>
        </w:tc>
      </w:tr>
      <w:tr w:rsidR="00FE6CAB" w14:paraId="521C3B50" w14:textId="6C4ABE42" w:rsidTr="004B65CC">
        <w:tblPrEx>
          <w:tblW w:w="9588" w:type="dxa"/>
          <w:tblPrExChange w:id="211" w:author="Liubov Tiupina" w:date="2023-10-06T16:53:00Z">
            <w:tblPrEx>
              <w:tblW w:w="7526" w:type="dxa"/>
            </w:tblPrEx>
          </w:tblPrExChange>
        </w:tblPrEx>
        <w:trPr>
          <w:trHeight w:val="660"/>
          <w:ins w:id="212" w:author="Liubov Tiupina" w:date="2023-10-06T14:57:00Z"/>
          <w:trPrChange w:id="213" w:author="Liubov Tiupina" w:date="2023-10-06T16:53:00Z">
            <w:trPr>
              <w:trHeight w:val="660"/>
            </w:trPr>
          </w:trPrChange>
        </w:trPr>
        <w:tc>
          <w:tcPr>
            <w:tcW w:w="3815" w:type="dxa"/>
            <w:tcPrChange w:id="214" w:author="Liubov Tiupina" w:date="2023-10-06T16:53:00Z">
              <w:tcPr>
                <w:tcW w:w="5529" w:type="dxa"/>
              </w:tcPr>
            </w:tcPrChange>
          </w:tcPr>
          <w:p w14:paraId="17D65C54" w14:textId="34357D11" w:rsidR="00FE6CAB" w:rsidRPr="00EF7470" w:rsidRDefault="00FE6CAB" w:rsidP="004B65CC">
            <w:pPr>
              <w:pStyle w:val="a7"/>
              <w:numPr>
                <w:ilvl w:val="1"/>
                <w:numId w:val="16"/>
              </w:numPr>
              <w:spacing w:line="276" w:lineRule="auto"/>
              <w:rPr>
                <w:ins w:id="215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216" w:author="Liubov Tiupina" w:date="2023-10-06T15:28:00Z">
                  <w:rPr>
                    <w:ins w:id="217" w:author="Liubov Tiupina" w:date="2023-10-06T14:57:00Z"/>
                    <w:lang w:val="ru-RU"/>
                  </w:rPr>
                </w:rPrChange>
              </w:rPr>
              <w:pPrChange w:id="218" w:author="Liubov Tiupina" w:date="2023-10-06T15:28:00Z">
                <w:pPr/>
              </w:pPrChange>
            </w:pPr>
            <w:ins w:id="219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220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221" w:author="Liubov Tiupina" w:date="2023-10-06T15:25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222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Full Name</w:t>
              </w:r>
            </w:ins>
            <w:ins w:id="223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224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225" w:author="Liubov Tiupina" w:date="2023-10-06T16:53:00Z">
              <w:tcPr>
                <w:tcW w:w="1997" w:type="dxa"/>
              </w:tcPr>
            </w:tcPrChange>
          </w:tcPr>
          <w:p w14:paraId="0642805D" w14:textId="18F58C29" w:rsidR="00FE6CAB" w:rsidRPr="00BE2469" w:rsidRDefault="00FE6CAB" w:rsidP="004B65CC">
            <w:pPr>
              <w:pStyle w:val="a8"/>
              <w:shd w:val="clear" w:color="auto" w:fill="FFFFFF"/>
              <w:rPr>
                <w:ins w:id="226" w:author="Liubov Tiupina" w:date="2023-10-06T15:12:00Z"/>
                <w:rPrChange w:id="227" w:author="Liubov Tiupina" w:date="2023-10-06T16:01:00Z">
                  <w:rPr>
                    <w:ins w:id="228" w:author="Liubov Tiupina" w:date="2023-10-06T15:12:00Z"/>
                    <w:lang w:val="ru-RU"/>
                  </w:rPr>
                </w:rPrChange>
              </w:rPr>
              <w:pPrChange w:id="229" w:author="Liubov Tiupina" w:date="2023-10-06T16:01:00Z">
                <w:pPr/>
              </w:pPrChange>
            </w:pPr>
            <w:ins w:id="230" w:author="Liubov Tiupina" w:date="2023-10-06T16:00:00Z">
              <w:r>
                <w:rPr>
                  <w:rFonts w:ascii="Inter" w:hAnsi="Inter"/>
                  <w:b/>
                  <w:bCs/>
                  <w:color w:val="999999"/>
                  <w:sz w:val="48"/>
                  <w:szCs w:val="48"/>
                </w:rPr>
                <w:t xml:space="preserve">Blocked </w:t>
              </w:r>
            </w:ins>
          </w:p>
        </w:tc>
        <w:tc>
          <w:tcPr>
            <w:tcW w:w="3772" w:type="dxa"/>
            <w:tcPrChange w:id="231" w:author="Liubov Tiupina" w:date="2023-10-06T16:53:00Z">
              <w:tcPr>
                <w:tcW w:w="7526" w:type="dxa"/>
                <w:gridSpan w:val="2"/>
              </w:tcPr>
            </w:tcPrChange>
          </w:tcPr>
          <w:p w14:paraId="0A71DBF2" w14:textId="5CC04EFE" w:rsidR="00FE6CAB" w:rsidRPr="00F761BF" w:rsidRDefault="00F761BF" w:rsidP="004B65CC">
            <w:pPr>
              <w:pStyle w:val="a8"/>
              <w:shd w:val="clear" w:color="auto" w:fill="FFFFFF"/>
              <w:rPr>
                <w:ins w:id="232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233" w:author="Liubov Tiupina" w:date="2023-10-06T17:03:00Z">
                  <w:rPr>
                    <w:ins w:id="234" w:author="Liubov Tiupina" w:date="2023-10-06T16:53:00Z"/>
                    <w:rFonts w:ascii="Inter" w:hAnsi="Inter"/>
                    <w:b/>
                    <w:bCs/>
                    <w:color w:val="999999"/>
                    <w:sz w:val="48"/>
                    <w:szCs w:val="48"/>
                  </w:rPr>
                </w:rPrChange>
              </w:rPr>
            </w:pPr>
            <w:ins w:id="235" w:author="Liubov Tiupina" w:date="2023-10-06T17:01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36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Поле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37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38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не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39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0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активное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1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2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из</w:t>
              </w:r>
            </w:ins>
            <w:ins w:id="243" w:author="Liubov Tiupina" w:date="2023-10-06T17:02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4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-</w:t>
              </w:r>
            </w:ins>
            <w:ins w:id="245" w:author="Liubov Tiupina" w:date="2023-10-06T17:01:00Z"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6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за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7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8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бага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49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,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0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потому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1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2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его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3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4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нельзя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5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6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проверить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7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58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на</w:t>
              </w:r>
            </w:ins>
            <w:ins w:id="259" w:author="Liubov Tiupina" w:date="2023-10-06T17:02:00Z"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60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 xml:space="preserve"> </w:t>
              </w:r>
              <w:r w:rsidRPr="00F761BF">
                <w:rPr>
                  <w:rFonts w:hint="eastAsia"/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61" w:author="Liubov Tiupina" w:date="2023-10-06T17:03:00Z">
                    <w:rPr>
                      <w:rFonts w:ascii="Inter" w:hAnsi="Inter" w:hint="eastAsia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функциональность</w:t>
              </w:r>
              <w:r w:rsidRPr="00F761BF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262" w:author="Liubov Tiupina" w:date="2023-10-06T17:03:00Z">
                    <w:rPr>
                      <w:rFonts w:ascii="Inter" w:hAnsi="Inter"/>
                      <w:b/>
                      <w:bCs/>
                      <w:color w:val="999999"/>
                      <w:sz w:val="22"/>
                      <w:szCs w:val="22"/>
                      <w:lang w:val="ru-RU"/>
                    </w:rPr>
                  </w:rPrChange>
                </w:rPr>
                <w:t>.</w:t>
              </w:r>
            </w:ins>
          </w:p>
        </w:tc>
      </w:tr>
      <w:tr w:rsidR="00975E72" w14:paraId="0793B7D7" w14:textId="30E7A1DD" w:rsidTr="004B65CC">
        <w:tblPrEx>
          <w:tblW w:w="9588" w:type="dxa"/>
          <w:tblPrExChange w:id="263" w:author="Liubov Tiupina" w:date="2023-10-06T16:53:00Z">
            <w:tblPrEx>
              <w:tblW w:w="7526" w:type="dxa"/>
            </w:tblPrEx>
          </w:tblPrExChange>
        </w:tblPrEx>
        <w:trPr>
          <w:trHeight w:val="660"/>
          <w:ins w:id="264" w:author="Liubov Tiupina" w:date="2023-10-06T14:57:00Z"/>
          <w:trPrChange w:id="265" w:author="Liubov Tiupina" w:date="2023-10-06T16:53:00Z">
            <w:trPr>
              <w:trHeight w:val="660"/>
            </w:trPr>
          </w:trPrChange>
        </w:trPr>
        <w:tc>
          <w:tcPr>
            <w:tcW w:w="3815" w:type="dxa"/>
            <w:tcPrChange w:id="266" w:author="Liubov Tiupina" w:date="2023-10-06T16:53:00Z">
              <w:tcPr>
                <w:tcW w:w="5529" w:type="dxa"/>
              </w:tcPr>
            </w:tcPrChange>
          </w:tcPr>
          <w:p w14:paraId="201C5EDB" w14:textId="74D5B61F" w:rsidR="00975E72" w:rsidRPr="00EF7470" w:rsidRDefault="00975E72" w:rsidP="004B65CC">
            <w:pPr>
              <w:pStyle w:val="a7"/>
              <w:numPr>
                <w:ilvl w:val="1"/>
                <w:numId w:val="16"/>
              </w:numPr>
              <w:spacing w:line="276" w:lineRule="auto"/>
              <w:rPr>
                <w:ins w:id="267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268" w:author="Liubov Tiupina" w:date="2023-10-06T15:28:00Z">
                  <w:rPr>
                    <w:ins w:id="269" w:author="Liubov Tiupina" w:date="2023-10-06T14:57:00Z"/>
                    <w:lang w:val="ru-RU"/>
                  </w:rPr>
                </w:rPrChange>
              </w:rPr>
              <w:pPrChange w:id="270" w:author="Liubov Tiupina" w:date="2023-10-06T15:28:00Z">
                <w:pPr/>
              </w:pPrChange>
            </w:pPr>
            <w:ins w:id="271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272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273" w:author="Liubov Tiupina" w:date="2023-10-06T15:25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274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Phone No</w:t>
              </w:r>
            </w:ins>
            <w:ins w:id="275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276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277" w:author="Liubov Tiupina" w:date="2023-10-06T16:53:00Z">
              <w:tcPr>
                <w:tcW w:w="1997" w:type="dxa"/>
              </w:tcPr>
            </w:tcPrChange>
          </w:tcPr>
          <w:p w14:paraId="0BE8E926" w14:textId="698D4069" w:rsidR="00975E72" w:rsidRPr="00BE2469" w:rsidRDefault="00975E72" w:rsidP="004B65CC">
            <w:pPr>
              <w:pStyle w:val="a8"/>
              <w:shd w:val="clear" w:color="auto" w:fill="FFFFFF"/>
              <w:rPr>
                <w:ins w:id="278" w:author="Liubov Tiupina" w:date="2023-10-06T15:12:00Z"/>
                <w:rPrChange w:id="279" w:author="Liubov Tiupina" w:date="2023-10-06T16:01:00Z">
                  <w:rPr>
                    <w:ins w:id="280" w:author="Liubov Tiupina" w:date="2023-10-06T15:12:00Z"/>
                    <w:lang w:val="ru-RU"/>
                  </w:rPr>
                </w:rPrChange>
              </w:rPr>
              <w:pPrChange w:id="281" w:author="Liubov Tiupina" w:date="2023-10-06T16:01:00Z">
                <w:pPr/>
              </w:pPrChange>
            </w:pPr>
            <w:ins w:id="282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PrChange w:id="283" w:author="Liubov Tiupina" w:date="2023-10-06T16:53:00Z">
              <w:tcPr>
                <w:tcW w:w="7526" w:type="dxa"/>
                <w:gridSpan w:val="2"/>
              </w:tcPr>
            </w:tcPrChange>
          </w:tcPr>
          <w:p w14:paraId="41397859" w14:textId="263454D4" w:rsidR="00975E72" w:rsidRPr="00F761BF" w:rsidRDefault="00975E72" w:rsidP="004B65CC">
            <w:pPr>
              <w:pStyle w:val="a8"/>
              <w:shd w:val="clear" w:color="auto" w:fill="FFFFFF"/>
              <w:rPr>
                <w:ins w:id="284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rPrChange w:id="285" w:author="Liubov Tiupina" w:date="2023-10-06T17:03:00Z">
                  <w:rPr>
                    <w:ins w:id="286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287" w:author="Liubov Tiupina" w:date="2023-10-06T17:04:00Z">
              <w:r w:rsidRPr="006363FB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Принимает любые цифры, знаки и буквы в любом порядке в неограниченном количестве</w:t>
              </w:r>
            </w:ins>
          </w:p>
        </w:tc>
      </w:tr>
      <w:tr w:rsidR="00975E72" w14:paraId="0E722B7D" w14:textId="16FEFDF2" w:rsidTr="004B65CC">
        <w:tblPrEx>
          <w:tblW w:w="9588" w:type="dxa"/>
          <w:tblPrExChange w:id="288" w:author="Liubov Tiupina" w:date="2023-10-06T16:53:00Z">
            <w:tblPrEx>
              <w:tblW w:w="7526" w:type="dxa"/>
            </w:tblPrEx>
          </w:tblPrExChange>
        </w:tblPrEx>
        <w:trPr>
          <w:trHeight w:val="639"/>
          <w:ins w:id="289" w:author="Liubov Tiupina" w:date="2023-10-06T14:57:00Z"/>
          <w:trPrChange w:id="290" w:author="Liubov Tiupina" w:date="2023-10-06T16:53:00Z">
            <w:trPr>
              <w:trHeight w:val="639"/>
            </w:trPr>
          </w:trPrChange>
        </w:trPr>
        <w:tc>
          <w:tcPr>
            <w:tcW w:w="3815" w:type="dxa"/>
            <w:tcPrChange w:id="291" w:author="Liubov Tiupina" w:date="2023-10-06T16:53:00Z">
              <w:tcPr>
                <w:tcW w:w="5529" w:type="dxa"/>
              </w:tcPr>
            </w:tcPrChange>
          </w:tcPr>
          <w:p w14:paraId="490064C8" w14:textId="364A0B12" w:rsidR="00975E72" w:rsidRPr="00EF7470" w:rsidRDefault="00975E72" w:rsidP="004B65CC">
            <w:pPr>
              <w:spacing w:line="276" w:lineRule="auto"/>
              <w:rPr>
                <w:ins w:id="292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293" w:author="Liubov Tiupina" w:date="2023-10-06T15:27:00Z">
                  <w:rPr>
                    <w:ins w:id="294" w:author="Liubov Tiupina" w:date="2023-10-06T14:57:00Z"/>
                    <w:lang w:val="ru-RU"/>
                  </w:rPr>
                </w:rPrChange>
              </w:rPr>
              <w:pPrChange w:id="295" w:author="Liubov Tiupina" w:date="2023-10-06T15:28:00Z">
                <w:pPr/>
              </w:pPrChange>
            </w:pPr>
            <w:ins w:id="296" w:author="Liubov Tiupina" w:date="2023-10-06T15:07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297" w:author="Liubov Tiupina" w:date="2023-10-06T15:27:00Z">
                    <w:rPr>
                      <w:lang w:val="ru-RU"/>
                    </w:rPr>
                  </w:rPrChange>
                </w:rPr>
                <w:t xml:space="preserve">2.3 </w:t>
              </w:r>
            </w:ins>
            <w:ins w:id="298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299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300" w:author="Liubov Tiupina" w:date="2023-10-06T15:25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301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Your Email</w:t>
              </w:r>
            </w:ins>
            <w:ins w:id="302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03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304" w:author="Liubov Tiupina" w:date="2023-10-06T16:53:00Z">
              <w:tcPr>
                <w:tcW w:w="1997" w:type="dxa"/>
              </w:tcPr>
            </w:tcPrChange>
          </w:tcPr>
          <w:p w14:paraId="7FBEA083" w14:textId="469E4A74" w:rsidR="00975E72" w:rsidRPr="00BE2469" w:rsidRDefault="00975E72" w:rsidP="004B65CC">
            <w:pPr>
              <w:pStyle w:val="a8"/>
              <w:shd w:val="clear" w:color="auto" w:fill="FFFFFF"/>
              <w:rPr>
                <w:ins w:id="305" w:author="Liubov Tiupina" w:date="2023-10-06T15:12:00Z"/>
                <w:rPrChange w:id="306" w:author="Liubov Tiupina" w:date="2023-10-06T16:01:00Z">
                  <w:rPr>
                    <w:ins w:id="307" w:author="Liubov Tiupina" w:date="2023-10-06T15:12:00Z"/>
                    <w:lang w:val="ru-RU"/>
                  </w:rPr>
                </w:rPrChange>
              </w:rPr>
              <w:pPrChange w:id="308" w:author="Liubov Tiupina" w:date="2023-10-06T16:01:00Z">
                <w:pPr/>
              </w:pPrChange>
            </w:pPr>
            <w:ins w:id="309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PrChange w:id="310" w:author="Liubov Tiupina" w:date="2023-10-06T16:53:00Z">
              <w:tcPr>
                <w:tcW w:w="7526" w:type="dxa"/>
                <w:gridSpan w:val="2"/>
              </w:tcPr>
            </w:tcPrChange>
          </w:tcPr>
          <w:p w14:paraId="4F60FAB1" w14:textId="24670E21" w:rsidR="00975E72" w:rsidRPr="00975E72" w:rsidRDefault="00975E72" w:rsidP="004B65CC">
            <w:pPr>
              <w:pStyle w:val="a8"/>
              <w:shd w:val="clear" w:color="auto" w:fill="FFFFFF"/>
              <w:rPr>
                <w:ins w:id="311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312" w:author="Liubov Tiupina" w:date="2023-10-06T17:08:00Z">
                  <w:rPr>
                    <w:ins w:id="313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314" w:author="Liubov Tiupina" w:date="2023-10-06T17:04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Принимает почту с </w:t>
              </w:r>
            </w:ins>
            <w:ins w:id="315" w:author="Liubov Tiupina" w:date="2023-10-06T17:05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доменами РФ, а также </w:t>
              </w:r>
            </w:ins>
            <w:ins w:id="316" w:author="Liubov Tiupina" w:date="2023-10-06T17:06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несуществующую почту</w:t>
              </w:r>
            </w:ins>
            <w:ins w:id="317" w:author="Liubov Tiupina" w:date="2023-10-06T17:07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. Принимает без указания знаков после точки таких как </w:t>
              </w:r>
            </w:ins>
            <w:ins w:id="318" w:author="Liubov Tiupina" w:date="2023-10-06T17:08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.</w:t>
              </w:r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en-US"/>
                </w:rPr>
                <w:t>com</w:t>
              </w:r>
              <w:r w:rsidRPr="00975E72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319" w:author="Liubov Tiupina" w:date="2023-10-06T17:08:00Z">
                    <w:rPr>
                      <w:b/>
                      <w:bCs/>
                      <w:color w:val="1F3864" w:themeColor="accent1" w:themeShade="80"/>
                      <w:sz w:val="22"/>
                      <w:szCs w:val="22"/>
                      <w:lang w:val="en-US"/>
                    </w:rPr>
                  </w:rPrChange>
                </w:rPr>
                <w:t>, .</w:t>
              </w:r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en-US"/>
                </w:rPr>
                <w:t>de</w:t>
              </w:r>
              <w:r w:rsidRPr="00975E72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  <w:rPrChange w:id="320" w:author="Liubov Tiupina" w:date="2023-10-06T17:08:00Z">
                    <w:rPr>
                      <w:b/>
                      <w:bCs/>
                      <w:color w:val="1F3864" w:themeColor="accent1" w:themeShade="80"/>
                      <w:sz w:val="22"/>
                      <w:szCs w:val="22"/>
                      <w:lang w:val="en-US"/>
                    </w:rPr>
                  </w:rPrChange>
                </w:rPr>
                <w:t>.</w:t>
              </w:r>
            </w:ins>
          </w:p>
        </w:tc>
      </w:tr>
      <w:tr w:rsidR="00975E72" w14:paraId="02C01332" w14:textId="53AC3D3A" w:rsidTr="004B65CC">
        <w:tblPrEx>
          <w:tblW w:w="9588" w:type="dxa"/>
          <w:tblPrExChange w:id="321" w:author="Liubov Tiupina" w:date="2023-10-06T16:53:00Z">
            <w:tblPrEx>
              <w:tblW w:w="7526" w:type="dxa"/>
            </w:tblPrEx>
          </w:tblPrExChange>
        </w:tblPrEx>
        <w:trPr>
          <w:trHeight w:val="660"/>
          <w:ins w:id="322" w:author="Liubov Tiupina" w:date="2023-10-06T14:57:00Z"/>
          <w:trPrChange w:id="323" w:author="Liubov Tiupina" w:date="2023-10-06T16:53:00Z">
            <w:trPr>
              <w:trHeight w:val="660"/>
            </w:trPr>
          </w:trPrChange>
        </w:trPr>
        <w:tc>
          <w:tcPr>
            <w:tcW w:w="3815" w:type="dxa"/>
            <w:tcPrChange w:id="324" w:author="Liubov Tiupina" w:date="2023-10-06T16:53:00Z">
              <w:tcPr>
                <w:tcW w:w="5529" w:type="dxa"/>
              </w:tcPr>
            </w:tcPrChange>
          </w:tcPr>
          <w:p w14:paraId="4CFB1FA5" w14:textId="31FCE6D8" w:rsidR="00975E72" w:rsidRPr="00EF7470" w:rsidRDefault="00975E72" w:rsidP="004B65CC">
            <w:pPr>
              <w:pStyle w:val="a7"/>
              <w:numPr>
                <w:ilvl w:val="1"/>
                <w:numId w:val="17"/>
              </w:numPr>
              <w:spacing w:line="276" w:lineRule="auto"/>
              <w:rPr>
                <w:ins w:id="325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326" w:author="Liubov Tiupina" w:date="2023-10-06T15:28:00Z">
                  <w:rPr>
                    <w:ins w:id="327" w:author="Liubov Tiupina" w:date="2023-10-06T14:57:00Z"/>
                    <w:lang w:val="ru-RU"/>
                  </w:rPr>
                </w:rPrChange>
              </w:rPr>
              <w:pPrChange w:id="328" w:author="Liubov Tiupina" w:date="2023-10-06T15:28:00Z">
                <w:pPr/>
              </w:pPrChange>
            </w:pPr>
            <w:ins w:id="329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30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331" w:author="Liubov Tiupina" w:date="2023-10-06T15:25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332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Address</w:t>
              </w:r>
            </w:ins>
            <w:ins w:id="333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34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335" w:author="Liubov Tiupina" w:date="2023-10-06T16:53:00Z">
              <w:tcPr>
                <w:tcW w:w="1997" w:type="dxa"/>
              </w:tcPr>
            </w:tcPrChange>
          </w:tcPr>
          <w:p w14:paraId="5D107E9C" w14:textId="4DCB71CE" w:rsidR="00975E72" w:rsidRPr="00BE2469" w:rsidRDefault="00975E72" w:rsidP="004B65CC">
            <w:pPr>
              <w:pStyle w:val="a8"/>
              <w:shd w:val="clear" w:color="auto" w:fill="FFFFFF"/>
              <w:rPr>
                <w:ins w:id="336" w:author="Liubov Tiupina" w:date="2023-10-06T15:12:00Z"/>
                <w:rPrChange w:id="337" w:author="Liubov Tiupina" w:date="2023-10-06T16:01:00Z">
                  <w:rPr>
                    <w:ins w:id="338" w:author="Liubov Tiupina" w:date="2023-10-06T15:12:00Z"/>
                    <w:lang w:val="ru-RU"/>
                  </w:rPr>
                </w:rPrChange>
              </w:rPr>
              <w:pPrChange w:id="339" w:author="Liubov Tiupina" w:date="2023-10-06T16:01:00Z">
                <w:pPr/>
              </w:pPrChange>
            </w:pPr>
            <w:ins w:id="340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PrChange w:id="341" w:author="Liubov Tiupina" w:date="2023-10-06T16:53:00Z">
              <w:tcPr>
                <w:tcW w:w="7526" w:type="dxa"/>
                <w:gridSpan w:val="2"/>
              </w:tcPr>
            </w:tcPrChange>
          </w:tcPr>
          <w:p w14:paraId="11B5B436" w14:textId="3B209E25" w:rsidR="00975E72" w:rsidRPr="00F761BF" w:rsidRDefault="00975E72" w:rsidP="004B65CC">
            <w:pPr>
              <w:pStyle w:val="a8"/>
              <w:shd w:val="clear" w:color="auto" w:fill="FFFFFF"/>
              <w:rPr>
                <w:ins w:id="342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rPrChange w:id="343" w:author="Liubov Tiupina" w:date="2023-10-06T17:03:00Z">
                  <w:rPr>
                    <w:ins w:id="344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345" w:author="Liubov Tiupina" w:date="2023-10-06T17:09:00Z">
              <w:r w:rsidRPr="006363FB"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Принимает любые цифры, знаки и буквы в любом порядке в неограниченном количестве</w:t>
              </w:r>
            </w:ins>
          </w:p>
        </w:tc>
      </w:tr>
      <w:tr w:rsidR="00975E72" w14:paraId="19F08BFD" w14:textId="658407F6" w:rsidTr="004B65CC">
        <w:tblPrEx>
          <w:tblW w:w="9588" w:type="dxa"/>
          <w:tblPrExChange w:id="346" w:author="Liubov Tiupina" w:date="2023-10-06T16:53:00Z">
            <w:tblPrEx>
              <w:tblW w:w="7526" w:type="dxa"/>
            </w:tblPrEx>
          </w:tblPrExChange>
        </w:tblPrEx>
        <w:trPr>
          <w:trHeight w:val="660"/>
          <w:ins w:id="347" w:author="Liubov Tiupina" w:date="2023-10-06T14:57:00Z"/>
          <w:trPrChange w:id="348" w:author="Liubov Tiupina" w:date="2023-10-06T16:53:00Z">
            <w:trPr>
              <w:trHeight w:val="660"/>
            </w:trPr>
          </w:trPrChange>
        </w:trPr>
        <w:tc>
          <w:tcPr>
            <w:tcW w:w="3815" w:type="dxa"/>
            <w:tcPrChange w:id="349" w:author="Liubov Tiupina" w:date="2023-10-06T16:53:00Z">
              <w:tcPr>
                <w:tcW w:w="5529" w:type="dxa"/>
              </w:tcPr>
            </w:tcPrChange>
          </w:tcPr>
          <w:p w14:paraId="1DAD1917" w14:textId="200F864B" w:rsidR="00975E72" w:rsidRPr="00EF7470" w:rsidRDefault="00975E72" w:rsidP="004B65CC">
            <w:pPr>
              <w:pStyle w:val="a7"/>
              <w:numPr>
                <w:ilvl w:val="1"/>
                <w:numId w:val="17"/>
              </w:numPr>
              <w:spacing w:line="276" w:lineRule="auto"/>
              <w:rPr>
                <w:ins w:id="350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351" w:author="Liubov Tiupina" w:date="2023-10-06T15:28:00Z">
                  <w:rPr>
                    <w:ins w:id="352" w:author="Liubov Tiupina" w:date="2023-10-06T14:57:00Z"/>
                    <w:lang w:val="ru-RU"/>
                  </w:rPr>
                </w:rPrChange>
              </w:rPr>
              <w:pPrChange w:id="353" w:author="Liubov Tiupina" w:date="2023-10-06T15:28:00Z">
                <w:pPr/>
              </w:pPrChange>
            </w:pPr>
            <w:ins w:id="354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55" w:author="Liubov Tiupina" w:date="2023-10-06T15:27:00Z">
                    <w:rPr>
                      <w:lang w:val="ru-RU"/>
                    </w:rPr>
                  </w:rPrChange>
                </w:rPr>
                <w:t>Поле «</w:t>
              </w:r>
            </w:ins>
            <w:ins w:id="356" w:author="Liubov Tiupina" w:date="2023-10-06T15:25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357" w:author="Liubov Tiupina" w:date="2023-10-06T15:27:00Z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rPrChange>
                </w:rPr>
                <w:t>Any Special Request</w:t>
              </w:r>
            </w:ins>
            <w:ins w:id="358" w:author="Liubov Tiupina" w:date="2023-10-06T15:01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59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360" w:author="Liubov Tiupina" w:date="2023-10-06T16:53:00Z">
              <w:tcPr>
                <w:tcW w:w="1997" w:type="dxa"/>
              </w:tcPr>
            </w:tcPrChange>
          </w:tcPr>
          <w:p w14:paraId="7460D636" w14:textId="7584DEBC" w:rsidR="00975E72" w:rsidRPr="00BE2469" w:rsidRDefault="00975E72" w:rsidP="004B65CC">
            <w:pPr>
              <w:pStyle w:val="a8"/>
              <w:shd w:val="clear" w:color="auto" w:fill="FFFFFF"/>
              <w:rPr>
                <w:ins w:id="361" w:author="Liubov Tiupina" w:date="2023-10-06T15:12:00Z"/>
                <w:rPrChange w:id="362" w:author="Liubov Tiupina" w:date="2023-10-06T16:01:00Z">
                  <w:rPr>
                    <w:ins w:id="363" w:author="Liubov Tiupina" w:date="2023-10-06T15:12:00Z"/>
                    <w:lang w:val="ru-RU"/>
                  </w:rPr>
                </w:rPrChange>
              </w:rPr>
              <w:pPrChange w:id="364" w:author="Liubov Tiupina" w:date="2023-10-06T16:01:00Z">
                <w:pPr/>
              </w:pPrChange>
            </w:pPr>
            <w:ins w:id="365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PrChange w:id="366" w:author="Liubov Tiupina" w:date="2023-10-06T16:53:00Z">
              <w:tcPr>
                <w:tcW w:w="7526" w:type="dxa"/>
                <w:gridSpan w:val="2"/>
              </w:tcPr>
            </w:tcPrChange>
          </w:tcPr>
          <w:p w14:paraId="15326367" w14:textId="7F78425D" w:rsidR="00975E72" w:rsidRPr="00975E72" w:rsidRDefault="00975E72" w:rsidP="004B65CC">
            <w:pPr>
              <w:pStyle w:val="a8"/>
              <w:shd w:val="clear" w:color="auto" w:fill="FFFFFF"/>
              <w:rPr>
                <w:ins w:id="367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368" w:author="Liubov Tiupina" w:date="2023-10-06T17:09:00Z">
                  <w:rPr>
                    <w:ins w:id="369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370" w:author="Liubov Tiupina" w:date="2023-10-06T17:09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Принимает </w:t>
              </w:r>
            </w:ins>
            <w:ins w:id="371" w:author="Liubov Tiupina" w:date="2023-10-06T17:10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меньшее количество символов чем указано в ТЗ.</w:t>
              </w:r>
            </w:ins>
          </w:p>
        </w:tc>
      </w:tr>
      <w:tr w:rsidR="00975E72" w14:paraId="7F15F484" w14:textId="469FB876" w:rsidTr="004B65CC">
        <w:tblPrEx>
          <w:tblW w:w="9588" w:type="dxa"/>
          <w:tblPrExChange w:id="372" w:author="Liubov Tiupina" w:date="2023-10-06T16:53:00Z">
            <w:tblPrEx>
              <w:tblW w:w="7526" w:type="dxa"/>
            </w:tblPrEx>
          </w:tblPrExChange>
        </w:tblPrEx>
        <w:trPr>
          <w:trHeight w:val="569"/>
          <w:ins w:id="373" w:author="Liubov Tiupina" w:date="2023-10-06T14:57:00Z"/>
          <w:trPrChange w:id="374" w:author="Liubov Tiupina" w:date="2023-10-06T16:53:00Z">
            <w:trPr>
              <w:trHeight w:val="569"/>
            </w:trPr>
          </w:trPrChange>
        </w:trPr>
        <w:tc>
          <w:tcPr>
            <w:tcW w:w="3815" w:type="dxa"/>
            <w:tcPrChange w:id="375" w:author="Liubov Tiupina" w:date="2023-10-06T16:53:00Z">
              <w:tcPr>
                <w:tcW w:w="5529" w:type="dxa"/>
              </w:tcPr>
            </w:tcPrChange>
          </w:tcPr>
          <w:p w14:paraId="3C373051" w14:textId="64616061" w:rsidR="00975E72" w:rsidRPr="00EF7470" w:rsidRDefault="00975E72" w:rsidP="004B65CC">
            <w:pPr>
              <w:spacing w:line="276" w:lineRule="auto"/>
              <w:rPr>
                <w:ins w:id="376" w:author="Liubov Tiupina" w:date="2023-10-06T14:57:00Z"/>
                <w:rFonts w:ascii="Times New Roman" w:hAnsi="Times New Roman" w:cs="Times New Roman"/>
                <w:sz w:val="28"/>
                <w:szCs w:val="28"/>
                <w:lang w:val="ru-RU"/>
                <w:rPrChange w:id="377" w:author="Liubov Tiupina" w:date="2023-10-06T15:27:00Z">
                  <w:rPr>
                    <w:ins w:id="378" w:author="Liubov Tiupina" w:date="2023-10-06T14:57:00Z"/>
                    <w:lang w:val="ru-RU"/>
                  </w:rPr>
                </w:rPrChange>
              </w:rPr>
              <w:pPrChange w:id="379" w:author="Liubov Tiupina" w:date="2023-10-06T15:28:00Z">
                <w:pPr/>
              </w:pPrChange>
            </w:pPr>
            <w:ins w:id="380" w:author="Liubov Tiupina" w:date="2023-10-06T15:07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81" w:author="Liubov Tiupina" w:date="2023-10-06T15:27:00Z">
                    <w:rPr>
                      <w:lang w:val="ru-RU"/>
                    </w:rPr>
                  </w:rPrChange>
                </w:rPr>
                <w:t xml:space="preserve">2.6 </w:t>
              </w:r>
            </w:ins>
            <w:ins w:id="382" w:author="Liubov Tiupina" w:date="2023-10-06T15:02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83" w:author="Liubov Tiupina" w:date="2023-10-06T15:27:00Z">
                    <w:rPr>
                      <w:lang w:val="ru-RU"/>
                    </w:rPr>
                  </w:rPrChange>
                </w:rPr>
                <w:t>Кнопка «</w:t>
              </w:r>
            </w:ins>
            <w:ins w:id="384" w:author="Liubov Tiupina" w:date="2023-10-06T15:26:00Z">
              <w:r w:rsidRPr="00EF7470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385" w:author="Liubov Tiupina" w:date="2023-10-06T15:27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Contact us</w:t>
              </w:r>
            </w:ins>
            <w:ins w:id="386" w:author="Liubov Tiupina" w:date="2023-10-06T15:02:00Z">
              <w:r w:rsidRPr="00EF7470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387" w:author="Liubov Tiupina" w:date="2023-10-06T15:27:00Z">
                    <w:rPr>
                      <w:lang w:val="ru-RU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388" w:author="Liubov Tiupina" w:date="2023-10-06T16:53:00Z">
              <w:tcPr>
                <w:tcW w:w="1997" w:type="dxa"/>
              </w:tcPr>
            </w:tcPrChange>
          </w:tcPr>
          <w:p w14:paraId="3BA9BBEE" w14:textId="4527939C" w:rsidR="00975E72" w:rsidRPr="00BE2469" w:rsidRDefault="00975E72" w:rsidP="004B65CC">
            <w:pPr>
              <w:pStyle w:val="a8"/>
              <w:shd w:val="clear" w:color="auto" w:fill="FFFFFF"/>
              <w:rPr>
                <w:ins w:id="389" w:author="Liubov Tiupina" w:date="2023-10-06T15:12:00Z"/>
                <w:rPrChange w:id="390" w:author="Liubov Tiupina" w:date="2023-10-06T16:01:00Z">
                  <w:rPr>
                    <w:ins w:id="391" w:author="Liubov Tiupina" w:date="2023-10-06T15:12:00Z"/>
                    <w:lang w:val="ru-RU"/>
                  </w:rPr>
                </w:rPrChange>
              </w:rPr>
              <w:pPrChange w:id="392" w:author="Liubov Tiupina" w:date="2023-10-06T16:01:00Z">
                <w:pPr/>
              </w:pPrChange>
            </w:pPr>
            <w:ins w:id="393" w:author="Liubov Tiupina" w:date="2023-10-06T15:59:00Z">
              <w:r>
                <w:rPr>
                  <w:rFonts w:ascii="Inter" w:hAnsi="Inter"/>
                  <w:b/>
                  <w:bCs/>
                  <w:color w:val="CC0000"/>
                  <w:sz w:val="48"/>
                  <w:szCs w:val="48"/>
                </w:rPr>
                <w:t xml:space="preserve">Failed </w:t>
              </w:r>
            </w:ins>
          </w:p>
        </w:tc>
        <w:tc>
          <w:tcPr>
            <w:tcW w:w="3772" w:type="dxa"/>
            <w:tcPrChange w:id="394" w:author="Liubov Tiupina" w:date="2023-10-06T16:53:00Z">
              <w:tcPr>
                <w:tcW w:w="7526" w:type="dxa"/>
                <w:gridSpan w:val="2"/>
              </w:tcPr>
            </w:tcPrChange>
          </w:tcPr>
          <w:p w14:paraId="78745F6E" w14:textId="199E1D40" w:rsidR="00975E72" w:rsidRPr="00975E72" w:rsidRDefault="00975E72" w:rsidP="004B65CC">
            <w:pPr>
              <w:pStyle w:val="a8"/>
              <w:shd w:val="clear" w:color="auto" w:fill="FFFFFF"/>
              <w:rPr>
                <w:ins w:id="395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396" w:author="Liubov Tiupina" w:date="2023-10-06T17:11:00Z">
                  <w:rPr>
                    <w:ins w:id="397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398" w:author="Liubov Tiupina" w:date="2023-10-06T17:11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Из-за бага кнопка не</w:t>
              </w:r>
            </w:ins>
            <w:ins w:id="399" w:author="Liubov Tiupina" w:date="2023-10-06T17:12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 отрабатывает</w:t>
              </w:r>
            </w:ins>
            <w:ins w:id="400" w:author="Liubov Tiupina" w:date="2023-10-06T17:11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 так как надо. </w:t>
              </w:r>
            </w:ins>
            <w:ins w:id="401" w:author="Liubov Tiupina" w:date="2023-10-06T17:12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Просто стирает все </w:t>
              </w:r>
            </w:ins>
            <w:ins w:id="402" w:author="Liubov Tiupina" w:date="2023-10-06T17:13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введённые</w:t>
              </w:r>
            </w:ins>
            <w:ins w:id="403" w:author="Liubov Tiupina" w:date="2023-10-06T17:12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 данные</w:t>
              </w:r>
            </w:ins>
            <w:ins w:id="404" w:author="Liubov Tiupina" w:date="2023-10-06T17:13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.</w:t>
              </w:r>
            </w:ins>
          </w:p>
        </w:tc>
      </w:tr>
      <w:tr w:rsidR="00975E72" w:rsidRPr="00FE6CAB" w14:paraId="47549E68" w14:textId="15211390" w:rsidTr="004B65CC">
        <w:tblPrEx>
          <w:tblW w:w="9588" w:type="dxa"/>
          <w:tblPrExChange w:id="405" w:author="Liubov Tiupina" w:date="2023-10-06T16:53:00Z">
            <w:tblPrEx>
              <w:tblW w:w="7526" w:type="dxa"/>
            </w:tblPrEx>
          </w:tblPrExChange>
        </w:tblPrEx>
        <w:trPr>
          <w:trHeight w:val="137"/>
          <w:ins w:id="406" w:author="Liubov Tiupina" w:date="2023-10-06T16:37:00Z"/>
          <w:trPrChange w:id="407" w:author="Liubov Tiupina" w:date="2023-10-06T16:53:00Z">
            <w:trPr>
              <w:trHeight w:val="137"/>
            </w:trPr>
          </w:trPrChange>
        </w:trPr>
        <w:tc>
          <w:tcPr>
            <w:tcW w:w="3815" w:type="dxa"/>
            <w:tcPrChange w:id="408" w:author="Liubov Tiupina" w:date="2023-10-06T16:53:00Z">
              <w:tcPr>
                <w:tcW w:w="5529" w:type="dxa"/>
              </w:tcPr>
            </w:tcPrChange>
          </w:tcPr>
          <w:p w14:paraId="1D9DEBEB" w14:textId="0B966B4F" w:rsidR="00975E72" w:rsidRPr="00A16F6E" w:rsidRDefault="00975E72" w:rsidP="004B65CC">
            <w:pPr>
              <w:pStyle w:val="a7"/>
              <w:numPr>
                <w:ilvl w:val="1"/>
                <w:numId w:val="20"/>
              </w:numPr>
              <w:spacing w:line="276" w:lineRule="auto"/>
              <w:rPr>
                <w:ins w:id="409" w:author="Liubov Tiupina" w:date="2023-10-06T16:37:00Z"/>
                <w:rFonts w:ascii="Times New Roman" w:hAnsi="Times New Roman" w:cs="Times New Roman"/>
                <w:sz w:val="28"/>
                <w:szCs w:val="28"/>
                <w:lang w:val="ru-RU"/>
                <w:rPrChange w:id="410" w:author="Liubov Tiupina" w:date="2023-10-06T16:41:00Z">
                  <w:rPr>
                    <w:ins w:id="411" w:author="Liubov Tiupina" w:date="2023-10-06T16:37:00Z"/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rPrChange>
              </w:rPr>
              <w:pPrChange w:id="412" w:author="Liubov Tiupina" w:date="2023-10-06T16:41:00Z">
                <w:pPr>
                  <w:spacing w:line="276" w:lineRule="auto"/>
                </w:pPr>
              </w:pPrChange>
            </w:pPr>
            <w:ins w:id="413" w:author="Liubov Tiupina" w:date="2023-10-06T16:43:00Z">
              <w:r w:rsidRPr="00975E72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14" w:author="Liubov Tiupina" w:date="2023-10-06T17:11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t xml:space="preserve"> </w:t>
              </w:r>
            </w:ins>
            <w:ins w:id="415" w:author="Liubov Tiupina" w:date="2023-10-06T16:37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16" w:author="Liubov Tiupina" w:date="2023-10-06T16:41:00Z">
                    <w:rPr>
                      <w:lang w:val="ru-RU"/>
                    </w:rPr>
                  </w:rPrChange>
                </w:rPr>
                <w:t>Отработка</w:t>
              </w:r>
            </w:ins>
            <w:ins w:id="417" w:author="Liubov Tiupina" w:date="2023-10-06T16:43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«П</w:t>
              </w:r>
            </w:ins>
            <w:ins w:id="418" w:author="Liubov Tiupina" w:date="2023-10-06T16:37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19" w:author="Liubov Tiupina" w:date="2023-10-06T16:41:00Z">
                    <w:rPr>
                      <w:lang w:val="ru-RU"/>
                    </w:rPr>
                  </w:rPrChange>
                </w:rPr>
                <w:t>роверк</w:t>
              </w:r>
            </w:ins>
            <w:ins w:id="420" w:author="Liubov Tiupina" w:date="2023-10-06T16:43:00Z">
              <w: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а</w:t>
              </w:r>
            </w:ins>
            <w:ins w:id="421" w:author="Liubov Tiupina" w:date="2023-10-06T16:37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22" w:author="Liubov Tiupina" w:date="2023-10-06T16:41:00Z">
                    <w:rPr>
                      <w:lang w:val="ru-RU"/>
                    </w:rPr>
                  </w:rPrChange>
                </w:rPr>
                <w:t xml:space="preserve"> </w:t>
              </w:r>
            </w:ins>
            <w:ins w:id="423" w:author="Liubov Tiupina" w:date="2023-10-06T16:38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24" w:author="Liubov Tiupina" w:date="2023-10-06T16:41:00Z">
                    <w:rPr>
                      <w:lang w:val="ru-RU"/>
                    </w:rPr>
                  </w:rPrChange>
                </w:rPr>
                <w:t>корректности</w:t>
              </w:r>
            </w:ins>
            <w:ins w:id="425" w:author="Liubov Tiupina" w:date="2023-10-06T16:37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26" w:author="Liubov Tiupina" w:date="2023-10-06T16:41:00Z">
                    <w:rPr>
                      <w:lang w:val="ru-RU"/>
                    </w:rPr>
                  </w:rPrChange>
                </w:rPr>
                <w:t xml:space="preserve"> дан</w:t>
              </w:r>
            </w:ins>
            <w:ins w:id="427" w:author="Liubov Tiupina" w:date="2023-10-06T16:38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28" w:author="Liubov Tiupina" w:date="2023-10-06T16:41:00Z">
                    <w:rPr>
                      <w:lang w:val="ru-RU"/>
                    </w:rPr>
                  </w:rPrChange>
                </w:rPr>
                <w:t>н</w:t>
              </w:r>
            </w:ins>
            <w:ins w:id="429" w:author="Liubov Tiupina" w:date="2023-10-06T16:37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30" w:author="Liubov Tiupina" w:date="2023-10-06T16:41:00Z">
                    <w:rPr>
                      <w:lang w:val="ru-RU"/>
                    </w:rPr>
                  </w:rPrChange>
                </w:rPr>
                <w:t>ы</w:t>
              </w:r>
            </w:ins>
            <w:ins w:id="431" w:author="Liubov Tiupina" w:date="2023-10-06T16:38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32" w:author="Liubov Tiupina" w:date="2023-10-06T16:41:00Z">
                    <w:rPr>
                      <w:lang w:val="ru-RU"/>
                    </w:rPr>
                  </w:rPrChange>
                </w:rPr>
                <w:t>х</w:t>
              </w:r>
            </w:ins>
            <w:ins w:id="433" w:author="Liubov Tiupina" w:date="2023-10-06T16:43:00Z">
              <w: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»</w:t>
              </w:r>
            </w:ins>
            <w:ins w:id="434" w:author="Liubov Tiupina" w:date="2023-10-06T16:38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35" w:author="Liubov Tiupina" w:date="2023-10-06T16:41:00Z">
                    <w:rPr>
                      <w:lang w:val="ru-RU"/>
                    </w:rPr>
                  </w:rPrChange>
                </w:rPr>
                <w:t xml:space="preserve"> </w:t>
              </w:r>
            </w:ins>
          </w:p>
        </w:tc>
        <w:tc>
          <w:tcPr>
            <w:tcW w:w="2001" w:type="dxa"/>
            <w:tcPrChange w:id="436" w:author="Liubov Tiupina" w:date="2023-10-06T16:53:00Z">
              <w:tcPr>
                <w:tcW w:w="1997" w:type="dxa"/>
              </w:tcPr>
            </w:tcPrChange>
          </w:tcPr>
          <w:p w14:paraId="4E705AB5" w14:textId="32FAAC38" w:rsidR="00975E72" w:rsidRPr="00A16F6E" w:rsidRDefault="00975E72" w:rsidP="004B65CC">
            <w:pPr>
              <w:pStyle w:val="a8"/>
              <w:shd w:val="clear" w:color="auto" w:fill="FFFFFF"/>
              <w:rPr>
                <w:ins w:id="437" w:author="Liubov Tiupina" w:date="2023-10-06T16:37:00Z"/>
                <w:rFonts w:ascii="Inter" w:hAnsi="Inter"/>
                <w:b/>
                <w:bCs/>
                <w:color w:val="CC0000"/>
                <w:sz w:val="48"/>
                <w:szCs w:val="48"/>
                <w:lang w:val="ru-RU"/>
                <w:rPrChange w:id="438" w:author="Liubov Tiupina" w:date="2023-10-06T16:37:00Z">
                  <w:rPr>
                    <w:ins w:id="439" w:author="Liubov Tiupina" w:date="2023-10-06T16:37:00Z"/>
                    <w:rFonts w:ascii="Inter" w:hAnsi="Inter"/>
                    <w:b/>
                    <w:bCs/>
                    <w:color w:val="CC0000"/>
                    <w:sz w:val="48"/>
                    <w:szCs w:val="48"/>
                    <w:lang w:val="en-US"/>
                  </w:rPr>
                </w:rPrChange>
              </w:rPr>
            </w:pPr>
            <w:ins w:id="440" w:author="Liubov Tiupina" w:date="2023-10-06T17:11:00Z">
              <w:r>
                <w:rPr>
                  <w:rFonts w:ascii="Inter" w:hAnsi="Inter"/>
                  <w:b/>
                  <w:bCs/>
                  <w:color w:val="999999"/>
                  <w:sz w:val="48"/>
                  <w:szCs w:val="48"/>
                </w:rPr>
                <w:t>Blocked</w:t>
              </w:r>
            </w:ins>
          </w:p>
        </w:tc>
        <w:tc>
          <w:tcPr>
            <w:tcW w:w="3772" w:type="dxa"/>
            <w:tcPrChange w:id="441" w:author="Liubov Tiupina" w:date="2023-10-06T16:53:00Z">
              <w:tcPr>
                <w:tcW w:w="7526" w:type="dxa"/>
                <w:gridSpan w:val="2"/>
              </w:tcPr>
            </w:tcPrChange>
          </w:tcPr>
          <w:p w14:paraId="30F83216" w14:textId="71B08A99" w:rsidR="00975E72" w:rsidRPr="000F6737" w:rsidRDefault="000F6737" w:rsidP="004B65CC">
            <w:pPr>
              <w:pStyle w:val="a8"/>
              <w:shd w:val="clear" w:color="auto" w:fill="FFFFFF"/>
              <w:rPr>
                <w:ins w:id="442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lang w:val="ru-RU"/>
                <w:rPrChange w:id="443" w:author="Liubov Tiupina" w:date="2023-10-06T17:13:00Z">
                  <w:rPr>
                    <w:ins w:id="444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445" w:author="Liubov Tiupina" w:date="2023-10-06T17:13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 xml:space="preserve">Невозможно проверить из-за </w:t>
              </w:r>
            </w:ins>
            <w:ins w:id="446" w:author="Liubov Tiupina" w:date="2023-10-06T17:14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бага.</w:t>
              </w:r>
            </w:ins>
          </w:p>
        </w:tc>
      </w:tr>
      <w:tr w:rsidR="00975E72" w:rsidRPr="000F6737" w14:paraId="2810469D" w14:textId="492FBE78" w:rsidTr="004B65CC">
        <w:tblPrEx>
          <w:tblW w:w="9588" w:type="dxa"/>
          <w:tblPrExChange w:id="447" w:author="Liubov Tiupina" w:date="2023-10-06T16:53:00Z">
            <w:tblPrEx>
              <w:tblW w:w="7526" w:type="dxa"/>
            </w:tblPrEx>
          </w:tblPrExChange>
        </w:tblPrEx>
        <w:trPr>
          <w:trHeight w:val="137"/>
          <w:ins w:id="448" w:author="Liubov Tiupina" w:date="2023-10-06T16:39:00Z"/>
          <w:trPrChange w:id="449" w:author="Liubov Tiupina" w:date="2023-10-06T16:53:00Z">
            <w:trPr>
              <w:trHeight w:val="137"/>
            </w:trPr>
          </w:trPrChange>
        </w:trPr>
        <w:tc>
          <w:tcPr>
            <w:tcW w:w="3815" w:type="dxa"/>
            <w:tcPrChange w:id="450" w:author="Liubov Tiupina" w:date="2023-10-06T16:53:00Z">
              <w:tcPr>
                <w:tcW w:w="5529" w:type="dxa"/>
              </w:tcPr>
            </w:tcPrChange>
          </w:tcPr>
          <w:p w14:paraId="47A721B4" w14:textId="26CE1A36" w:rsidR="00975E72" w:rsidRPr="00A16F6E" w:rsidRDefault="00975E72" w:rsidP="004B65CC">
            <w:pPr>
              <w:pStyle w:val="a7"/>
              <w:numPr>
                <w:ilvl w:val="1"/>
                <w:numId w:val="20"/>
              </w:numPr>
              <w:spacing w:line="276" w:lineRule="auto"/>
              <w:rPr>
                <w:ins w:id="451" w:author="Liubov Tiupina" w:date="2023-10-06T16:39:00Z"/>
                <w:rFonts w:ascii="Times New Roman" w:hAnsi="Times New Roman" w:cs="Times New Roman"/>
                <w:color w:val="000000"/>
                <w:sz w:val="28"/>
                <w:szCs w:val="28"/>
                <w:lang w:val="en-US"/>
                <w:rPrChange w:id="452" w:author="Liubov Tiupina" w:date="2023-10-06T16:42:00Z">
                  <w:rPr>
                    <w:ins w:id="453" w:author="Liubov Tiupina" w:date="2023-10-06T16:39:00Z"/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rPrChange>
              </w:rPr>
              <w:pPrChange w:id="454" w:author="Liubov Tiupina" w:date="2023-10-06T16:42:00Z">
                <w:pPr>
                  <w:spacing w:line="276" w:lineRule="auto"/>
                </w:pPr>
              </w:pPrChange>
            </w:pPr>
            <w:ins w:id="455" w:author="Liubov Tiupina" w:date="2023-10-06T16:43:00Z">
              <w:r w:rsidRPr="000F6737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56" w:author="Liubov Tiupina" w:date="2023-10-06T17:14:00Z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rPrChange>
                </w:rPr>
                <w:t xml:space="preserve"> </w:t>
              </w:r>
            </w:ins>
            <w:ins w:id="457" w:author="Liubov Tiupina" w:date="2023-10-06T16:39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58" w:author="Liubov Tiupina" w:date="2023-10-06T16:42:00Z">
                    <w:rPr>
                      <w:lang w:val="ru-RU"/>
                    </w:rPr>
                  </w:rPrChange>
                </w:rPr>
                <w:t>Отработка</w:t>
              </w:r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en-US"/>
                  <w:rPrChange w:id="459" w:author="Liubov Tiupina" w:date="2023-10-06T16:42:00Z">
                    <w:rPr>
                      <w:lang w:val="en-US"/>
                    </w:rPr>
                  </w:rPrChange>
                </w:rPr>
                <w:t xml:space="preserve"> </w:t>
              </w:r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ru-RU"/>
                  <w:rPrChange w:id="460" w:author="Liubov Tiupina" w:date="2023-10-06T16:42:00Z">
                    <w:rPr>
                      <w:lang w:val="ru-RU"/>
                    </w:rPr>
                  </w:rPrChange>
                </w:rPr>
                <w:t>уведомления</w:t>
              </w:r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en-US"/>
                  <w:rPrChange w:id="461" w:author="Liubov Tiupina" w:date="2023-10-06T16:42:00Z">
                    <w:rPr>
                      <w:lang w:val="en-US"/>
                    </w:rPr>
                  </w:rPrChange>
                </w:rPr>
                <w:t xml:space="preserve"> «</w:t>
              </w:r>
            </w:ins>
            <w:ins w:id="462" w:author="Liubov Tiupina" w:date="2023-10-06T16:40:00Z">
              <w:r w:rsidRPr="00A16F6E">
                <w:rPr>
                  <w:rFonts w:ascii="Times New Roman" w:hAnsi="Times New Roman" w:cs="Times New Roman"/>
                  <w:sz w:val="28"/>
                  <w:szCs w:val="28"/>
                  <w:lang w:val="en-US"/>
                  <w:rPrChange w:id="463" w:author="Liubov Tiupina" w:date="2023-10-06T16:42:00Z">
                    <w:rPr>
                      <w:lang w:val="en-US"/>
                    </w:rPr>
                  </w:rPrChange>
                </w:rPr>
                <w:t>I</w:t>
              </w:r>
            </w:ins>
            <w:ins w:id="464" w:author="Liubov Tiupina" w:date="2023-10-06T16:39:00Z">
              <w:r w:rsidRPr="00A16F6E">
                <w:rPr>
                  <w:rFonts w:ascii="Times New Roman" w:hAnsi="Times New Roman" w:cs="Times New Roman"/>
                  <w:color w:val="000000"/>
                  <w:sz w:val="28"/>
                  <w:szCs w:val="28"/>
                  <w:rPrChange w:id="465" w:author="Liubov Tiupina" w:date="2023-10-06T16:42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ncorrect data</w:t>
              </w:r>
              <w:r w:rsidRPr="00A16F6E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en-US"/>
                  <w:rPrChange w:id="466" w:author="Liubov Tiupina" w:date="2023-10-06T16:42:00Z">
                    <w:rPr>
                      <w:color w:val="000000"/>
                      <w:lang w:val="en-US"/>
                    </w:rPr>
                  </w:rPrChange>
                </w:rPr>
                <w:t>»</w:t>
              </w:r>
            </w:ins>
          </w:p>
        </w:tc>
        <w:tc>
          <w:tcPr>
            <w:tcW w:w="2001" w:type="dxa"/>
            <w:tcPrChange w:id="467" w:author="Liubov Tiupina" w:date="2023-10-06T16:53:00Z">
              <w:tcPr>
                <w:tcW w:w="1997" w:type="dxa"/>
              </w:tcPr>
            </w:tcPrChange>
          </w:tcPr>
          <w:p w14:paraId="71C4DAF1" w14:textId="5FFC8724" w:rsidR="00975E72" w:rsidRPr="00A16F6E" w:rsidRDefault="00975E72" w:rsidP="004B65CC">
            <w:pPr>
              <w:pStyle w:val="a8"/>
              <w:shd w:val="clear" w:color="auto" w:fill="FFFFFF"/>
              <w:rPr>
                <w:ins w:id="468" w:author="Liubov Tiupina" w:date="2023-10-06T16:39:00Z"/>
                <w:rFonts w:ascii="Inter" w:hAnsi="Inter"/>
                <w:b/>
                <w:bCs/>
                <w:color w:val="CC0000"/>
                <w:sz w:val="48"/>
                <w:szCs w:val="48"/>
                <w:lang w:val="en-US"/>
                <w:rPrChange w:id="469" w:author="Liubov Tiupina" w:date="2023-10-06T16:39:00Z">
                  <w:rPr>
                    <w:ins w:id="470" w:author="Liubov Tiupina" w:date="2023-10-06T16:39:00Z"/>
                    <w:rFonts w:ascii="Inter" w:hAnsi="Inter"/>
                    <w:b/>
                    <w:bCs/>
                    <w:color w:val="CC0000"/>
                    <w:sz w:val="48"/>
                    <w:szCs w:val="48"/>
                    <w:lang w:val="ru-RU"/>
                  </w:rPr>
                </w:rPrChange>
              </w:rPr>
            </w:pPr>
            <w:ins w:id="471" w:author="Liubov Tiupina" w:date="2023-10-06T17:11:00Z">
              <w:r>
                <w:rPr>
                  <w:rFonts w:ascii="Inter" w:hAnsi="Inter"/>
                  <w:b/>
                  <w:bCs/>
                  <w:color w:val="999999"/>
                  <w:sz w:val="48"/>
                  <w:szCs w:val="48"/>
                </w:rPr>
                <w:t>Blocked</w:t>
              </w:r>
            </w:ins>
          </w:p>
        </w:tc>
        <w:tc>
          <w:tcPr>
            <w:tcW w:w="3772" w:type="dxa"/>
            <w:tcPrChange w:id="472" w:author="Liubov Tiupina" w:date="2023-10-06T16:53:00Z">
              <w:tcPr>
                <w:tcW w:w="7526" w:type="dxa"/>
                <w:gridSpan w:val="2"/>
              </w:tcPr>
            </w:tcPrChange>
          </w:tcPr>
          <w:p w14:paraId="47AACBD9" w14:textId="325F63BD" w:rsidR="00975E72" w:rsidRPr="00F761BF" w:rsidRDefault="000F6737" w:rsidP="004B65CC">
            <w:pPr>
              <w:pStyle w:val="a8"/>
              <w:shd w:val="clear" w:color="auto" w:fill="FFFFFF"/>
              <w:rPr>
                <w:ins w:id="473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rPrChange w:id="474" w:author="Liubov Tiupina" w:date="2023-10-06T17:03:00Z">
                  <w:rPr>
                    <w:ins w:id="475" w:author="Liubov Tiupina" w:date="2023-10-06T16:53:00Z"/>
                    <w:rFonts w:ascii="Inter" w:hAnsi="Inter"/>
                    <w:b/>
                    <w:bCs/>
                    <w:color w:val="CC0000"/>
                    <w:sz w:val="48"/>
                    <w:szCs w:val="48"/>
                  </w:rPr>
                </w:rPrChange>
              </w:rPr>
            </w:pPr>
            <w:ins w:id="476" w:author="Liubov Tiupina" w:date="2023-10-06T17:14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Невозможно проверить из-за бага</w:t>
              </w:r>
            </w:ins>
          </w:p>
        </w:tc>
      </w:tr>
      <w:tr w:rsidR="00975E72" w:rsidRPr="000F6737" w14:paraId="170FC85D" w14:textId="1A6E12AC" w:rsidTr="004B65CC">
        <w:tblPrEx>
          <w:tblW w:w="9588" w:type="dxa"/>
          <w:tblPrExChange w:id="477" w:author="Liubov Tiupina" w:date="2023-10-06T16:53:00Z">
            <w:tblPrEx>
              <w:tblW w:w="7526" w:type="dxa"/>
            </w:tblPrEx>
          </w:tblPrExChange>
        </w:tblPrEx>
        <w:trPr>
          <w:trHeight w:val="137"/>
          <w:ins w:id="478" w:author="Liubov Tiupina" w:date="2023-10-06T16:42:00Z"/>
          <w:trPrChange w:id="479" w:author="Liubov Tiupina" w:date="2023-10-06T16:53:00Z">
            <w:trPr>
              <w:trHeight w:val="137"/>
            </w:trPr>
          </w:trPrChange>
        </w:trPr>
        <w:tc>
          <w:tcPr>
            <w:tcW w:w="3815" w:type="dxa"/>
            <w:tcPrChange w:id="480" w:author="Liubov Tiupina" w:date="2023-10-06T16:53:00Z">
              <w:tcPr>
                <w:tcW w:w="5529" w:type="dxa"/>
              </w:tcPr>
            </w:tcPrChange>
          </w:tcPr>
          <w:p w14:paraId="02ED7475" w14:textId="748A4AB7" w:rsidR="00975E72" w:rsidRPr="00A16F6E" w:rsidRDefault="00975E72" w:rsidP="004B65CC">
            <w:pPr>
              <w:spacing w:line="276" w:lineRule="auto"/>
              <w:rPr>
                <w:ins w:id="481" w:author="Liubov Tiupina" w:date="2023-10-06T16:42:00Z"/>
                <w:rFonts w:ascii="Times New Roman" w:hAnsi="Times New Roman" w:cs="Times New Roman"/>
                <w:sz w:val="28"/>
                <w:szCs w:val="28"/>
                <w:lang w:val="en-US"/>
                <w:rPrChange w:id="482" w:author="Liubov Tiupina" w:date="2023-10-06T16:42:00Z">
                  <w:rPr>
                    <w:ins w:id="483" w:author="Liubov Tiupina" w:date="2023-10-06T16:42:00Z"/>
                    <w:lang w:val="ru-RU"/>
                  </w:rPr>
                </w:rPrChange>
              </w:rPr>
              <w:pPrChange w:id="484" w:author="Liubov Tiupina" w:date="2023-10-06T16:42:00Z">
                <w:pPr>
                  <w:pStyle w:val="a7"/>
                  <w:numPr>
                    <w:ilvl w:val="1"/>
                    <w:numId w:val="20"/>
                  </w:numPr>
                  <w:spacing w:line="276" w:lineRule="auto"/>
                  <w:ind w:left="360" w:hanging="360"/>
                </w:pPr>
              </w:pPrChange>
            </w:pPr>
            <w:ins w:id="485" w:author="Liubov Tiupina" w:date="2023-10-06T16:42:00Z"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2.9 </w:t>
              </w:r>
              <w:r w:rsidRPr="006363FB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Отработка</w:t>
              </w:r>
              <w:r w:rsidRPr="006363F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Pr="006363FB"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w:t>уведомления</w:t>
              </w:r>
              <w:r w:rsidRPr="006363F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« </w:t>
              </w:r>
              <w:r w:rsidRPr="006363FB">
                <w:rPr>
                  <w:rFonts w:ascii="Times New Roman" w:hAnsi="Times New Roman" w:cs="Times New Roman"/>
                  <w:color w:val="000000"/>
                  <w:sz w:val="28"/>
                  <w:szCs w:val="28"/>
                </w:rPr>
                <w:t>Your message has been sent</w:t>
              </w:r>
              <w:r w:rsidRPr="006363FB"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en-US"/>
                </w:rPr>
                <w:t>»</w:t>
              </w:r>
            </w:ins>
          </w:p>
        </w:tc>
        <w:tc>
          <w:tcPr>
            <w:tcW w:w="2001" w:type="dxa"/>
            <w:tcPrChange w:id="486" w:author="Liubov Tiupina" w:date="2023-10-06T16:53:00Z">
              <w:tcPr>
                <w:tcW w:w="1997" w:type="dxa"/>
              </w:tcPr>
            </w:tcPrChange>
          </w:tcPr>
          <w:p w14:paraId="6A9952F1" w14:textId="4230BF71" w:rsidR="00975E72" w:rsidRPr="00A16F6E" w:rsidRDefault="00975E72" w:rsidP="004B65CC">
            <w:pPr>
              <w:pStyle w:val="a8"/>
              <w:shd w:val="clear" w:color="auto" w:fill="FFFFFF"/>
              <w:rPr>
                <w:ins w:id="487" w:author="Liubov Tiupina" w:date="2023-10-06T16:42:00Z"/>
                <w:rFonts w:ascii="Inter" w:hAnsi="Inter"/>
                <w:b/>
                <w:bCs/>
                <w:color w:val="CC0000"/>
                <w:sz w:val="48"/>
                <w:szCs w:val="48"/>
                <w:lang w:val="en-US"/>
              </w:rPr>
            </w:pPr>
            <w:ins w:id="488" w:author="Liubov Tiupina" w:date="2023-10-06T16:44:00Z">
              <w:r>
                <w:rPr>
                  <w:rFonts w:ascii="Inter" w:hAnsi="Inter"/>
                  <w:b/>
                  <w:bCs/>
                  <w:color w:val="999999"/>
                  <w:sz w:val="48"/>
                  <w:szCs w:val="48"/>
                </w:rPr>
                <w:t>Blocked</w:t>
              </w:r>
            </w:ins>
          </w:p>
        </w:tc>
        <w:tc>
          <w:tcPr>
            <w:tcW w:w="3772" w:type="dxa"/>
            <w:tcPrChange w:id="489" w:author="Liubov Tiupina" w:date="2023-10-06T16:53:00Z">
              <w:tcPr>
                <w:tcW w:w="7526" w:type="dxa"/>
                <w:gridSpan w:val="2"/>
              </w:tcPr>
            </w:tcPrChange>
          </w:tcPr>
          <w:p w14:paraId="0BCF0071" w14:textId="759F4AC1" w:rsidR="00975E72" w:rsidRPr="00F761BF" w:rsidRDefault="000F6737" w:rsidP="004B65CC">
            <w:pPr>
              <w:pStyle w:val="a8"/>
              <w:shd w:val="clear" w:color="auto" w:fill="FFFFFF"/>
              <w:rPr>
                <w:ins w:id="490" w:author="Liubov Tiupina" w:date="2023-10-06T16:53:00Z"/>
                <w:b/>
                <w:bCs/>
                <w:color w:val="1F3864" w:themeColor="accent1" w:themeShade="80"/>
                <w:sz w:val="22"/>
                <w:szCs w:val="22"/>
                <w:rPrChange w:id="491" w:author="Liubov Tiupina" w:date="2023-10-06T17:03:00Z">
                  <w:rPr>
                    <w:ins w:id="492" w:author="Liubov Tiupina" w:date="2023-10-06T16:53:00Z"/>
                    <w:rFonts w:ascii="Inter" w:hAnsi="Inter"/>
                    <w:b/>
                    <w:bCs/>
                    <w:color w:val="999999"/>
                    <w:sz w:val="48"/>
                    <w:szCs w:val="48"/>
                  </w:rPr>
                </w:rPrChange>
              </w:rPr>
            </w:pPr>
            <w:ins w:id="493" w:author="Liubov Tiupina" w:date="2023-10-06T17:14:00Z">
              <w:r>
                <w:rPr>
                  <w:b/>
                  <w:bCs/>
                  <w:color w:val="1F3864" w:themeColor="accent1" w:themeShade="80"/>
                  <w:sz w:val="22"/>
                  <w:szCs w:val="22"/>
                  <w:lang w:val="ru-RU"/>
                </w:rPr>
                <w:t>Невозможно проверить из-за бага</w:t>
              </w:r>
            </w:ins>
          </w:p>
        </w:tc>
      </w:tr>
    </w:tbl>
    <w:p w14:paraId="361901FF" w14:textId="4A105A34" w:rsidR="00D354B9" w:rsidRPr="00940AB7" w:rsidDel="00940AB7" w:rsidRDefault="000E203C" w:rsidP="00D354B9">
      <w:pPr>
        <w:pStyle w:val="a7"/>
        <w:numPr>
          <w:ilvl w:val="0"/>
          <w:numId w:val="1"/>
        </w:numPr>
        <w:spacing w:line="276" w:lineRule="auto"/>
        <w:rPr>
          <w:del w:id="494" w:author="Liubov Tiupina" w:date="2023-10-06T14:43:00Z"/>
          <w:lang w:val="ru-RU"/>
        </w:rPr>
      </w:pPr>
      <w:del w:id="495" w:author="Liubov Tiupina" w:date="2023-10-06T14:43:00Z">
        <w:r w:rsidRPr="00940AB7" w:rsidDel="00940AB7">
          <w:rPr>
            <w:lang w:val="ru-RU"/>
          </w:rPr>
          <w:delText>Страница «</w:delText>
        </w:r>
        <w:r w:rsidRPr="00940AB7" w:rsidDel="00940AB7">
          <w:rPr>
            <w:lang w:val="en-US"/>
          </w:rPr>
          <w:delText>Contac</w:delText>
        </w:r>
      </w:del>
    </w:p>
    <w:p w14:paraId="5CD8512A" w14:textId="2B54ECE4" w:rsidR="000E203C" w:rsidRPr="000E203C" w:rsidRDefault="000E203C">
      <w:pPr>
        <w:spacing w:line="276" w:lineRule="auto"/>
        <w:rPr>
          <w:lang w:val="ru-RU"/>
        </w:rPr>
        <w:pPrChange w:id="496" w:author="Liubov Tiupina" w:date="2023-10-06T15:28:00Z">
          <w:pPr>
            <w:jc w:val="both"/>
          </w:pPr>
        </w:pPrChange>
      </w:pPr>
      <w:del w:id="497" w:author="Liubov Tiupina" w:date="2023-10-06T14:43:00Z">
        <w:r w:rsidRPr="00940AB7" w:rsidDel="00940AB7">
          <w:rPr>
            <w:lang w:val="ru-RU"/>
          </w:rPr>
          <w:delText>Роздел</w:delText>
        </w:r>
      </w:del>
    </w:p>
    <w:sectPr w:rsidR="000E203C" w:rsidRPr="000E203C" w:rsidSect="00D354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7FE"/>
    <w:multiLevelType w:val="hybridMultilevel"/>
    <w:tmpl w:val="95F67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94510"/>
    <w:multiLevelType w:val="hybridMultilevel"/>
    <w:tmpl w:val="B5F06414"/>
    <w:lvl w:ilvl="0" w:tplc="444C672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0" w:hanging="360"/>
      </w:pPr>
    </w:lvl>
    <w:lvl w:ilvl="2" w:tplc="0419001B" w:tentative="1">
      <w:start w:val="1"/>
      <w:numFmt w:val="lowerRoman"/>
      <w:lvlText w:val="%3."/>
      <w:lvlJc w:val="right"/>
      <w:pPr>
        <w:ind w:left="1960" w:hanging="180"/>
      </w:pPr>
    </w:lvl>
    <w:lvl w:ilvl="3" w:tplc="0419000F" w:tentative="1">
      <w:start w:val="1"/>
      <w:numFmt w:val="decimal"/>
      <w:lvlText w:val="%4."/>
      <w:lvlJc w:val="left"/>
      <w:pPr>
        <w:ind w:left="2680" w:hanging="360"/>
      </w:pPr>
    </w:lvl>
    <w:lvl w:ilvl="4" w:tplc="04190019" w:tentative="1">
      <w:start w:val="1"/>
      <w:numFmt w:val="lowerLetter"/>
      <w:lvlText w:val="%5."/>
      <w:lvlJc w:val="left"/>
      <w:pPr>
        <w:ind w:left="3400" w:hanging="360"/>
      </w:pPr>
    </w:lvl>
    <w:lvl w:ilvl="5" w:tplc="0419001B" w:tentative="1">
      <w:start w:val="1"/>
      <w:numFmt w:val="lowerRoman"/>
      <w:lvlText w:val="%6."/>
      <w:lvlJc w:val="right"/>
      <w:pPr>
        <w:ind w:left="4120" w:hanging="180"/>
      </w:pPr>
    </w:lvl>
    <w:lvl w:ilvl="6" w:tplc="0419000F" w:tentative="1">
      <w:start w:val="1"/>
      <w:numFmt w:val="decimal"/>
      <w:lvlText w:val="%7."/>
      <w:lvlJc w:val="left"/>
      <w:pPr>
        <w:ind w:left="4840" w:hanging="360"/>
      </w:pPr>
    </w:lvl>
    <w:lvl w:ilvl="7" w:tplc="04190019" w:tentative="1">
      <w:start w:val="1"/>
      <w:numFmt w:val="lowerLetter"/>
      <w:lvlText w:val="%8."/>
      <w:lvlJc w:val="left"/>
      <w:pPr>
        <w:ind w:left="5560" w:hanging="360"/>
      </w:pPr>
    </w:lvl>
    <w:lvl w:ilvl="8" w:tplc="041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F974BDC"/>
    <w:multiLevelType w:val="hybridMultilevel"/>
    <w:tmpl w:val="4C66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E66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B02BA8"/>
    <w:multiLevelType w:val="multilevel"/>
    <w:tmpl w:val="01046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1CA51201"/>
    <w:multiLevelType w:val="hybridMultilevel"/>
    <w:tmpl w:val="F834A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771CB"/>
    <w:multiLevelType w:val="multilevel"/>
    <w:tmpl w:val="8E549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E07EBB"/>
    <w:multiLevelType w:val="hybridMultilevel"/>
    <w:tmpl w:val="374A9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36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50" w:hanging="432"/>
      </w:pPr>
    </w:lvl>
    <w:lvl w:ilvl="2">
      <w:start w:val="1"/>
      <w:numFmt w:val="decimal"/>
      <w:lvlText w:val="%1.%2.%3."/>
      <w:lvlJc w:val="left"/>
      <w:pPr>
        <w:ind w:left="1082" w:hanging="504"/>
      </w:pPr>
    </w:lvl>
    <w:lvl w:ilvl="3">
      <w:start w:val="1"/>
      <w:numFmt w:val="decimal"/>
      <w:lvlText w:val="%1.%2.%3.%4."/>
      <w:lvlJc w:val="left"/>
      <w:pPr>
        <w:ind w:left="1586" w:hanging="648"/>
      </w:pPr>
    </w:lvl>
    <w:lvl w:ilvl="4">
      <w:start w:val="1"/>
      <w:numFmt w:val="decimal"/>
      <w:lvlText w:val="%1.%2.%3.%4.%5."/>
      <w:lvlJc w:val="left"/>
      <w:pPr>
        <w:ind w:left="2090" w:hanging="792"/>
      </w:pPr>
    </w:lvl>
    <w:lvl w:ilvl="5">
      <w:start w:val="1"/>
      <w:numFmt w:val="decimal"/>
      <w:lvlText w:val="%1.%2.%3.%4.%5.%6."/>
      <w:lvlJc w:val="left"/>
      <w:pPr>
        <w:ind w:left="2594" w:hanging="936"/>
      </w:pPr>
    </w:lvl>
    <w:lvl w:ilvl="6">
      <w:start w:val="1"/>
      <w:numFmt w:val="decimal"/>
      <w:lvlText w:val="%1.%2.%3.%4.%5.%6.%7."/>
      <w:lvlJc w:val="left"/>
      <w:pPr>
        <w:ind w:left="3098" w:hanging="1080"/>
      </w:pPr>
    </w:lvl>
    <w:lvl w:ilvl="7">
      <w:start w:val="1"/>
      <w:numFmt w:val="decimal"/>
      <w:lvlText w:val="%1.%2.%3.%4.%5.%6.%7.%8."/>
      <w:lvlJc w:val="left"/>
      <w:pPr>
        <w:ind w:left="3602" w:hanging="1224"/>
      </w:pPr>
    </w:lvl>
    <w:lvl w:ilvl="8">
      <w:start w:val="1"/>
      <w:numFmt w:val="decimal"/>
      <w:lvlText w:val="%1.%2.%3.%4.%5.%6.%7.%8.%9."/>
      <w:lvlJc w:val="left"/>
      <w:pPr>
        <w:ind w:left="4178" w:hanging="1440"/>
      </w:pPr>
    </w:lvl>
  </w:abstractNum>
  <w:abstractNum w:abstractNumId="9" w15:restartNumberingAfterBreak="0">
    <w:nsid w:val="2B6D213A"/>
    <w:multiLevelType w:val="hybridMultilevel"/>
    <w:tmpl w:val="4C6674F2"/>
    <w:lvl w:ilvl="0" w:tplc="3590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05AD9"/>
    <w:multiLevelType w:val="hybridMultilevel"/>
    <w:tmpl w:val="0E24B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83FFD"/>
    <w:multiLevelType w:val="multilevel"/>
    <w:tmpl w:val="F9969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A5C7004"/>
    <w:multiLevelType w:val="hybridMultilevel"/>
    <w:tmpl w:val="135625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947B63"/>
    <w:multiLevelType w:val="hybridMultilevel"/>
    <w:tmpl w:val="E6F60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47D08"/>
    <w:multiLevelType w:val="hybridMultilevel"/>
    <w:tmpl w:val="D6BCA2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90E88"/>
    <w:multiLevelType w:val="multilevel"/>
    <w:tmpl w:val="761A3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9B66FC"/>
    <w:multiLevelType w:val="multilevel"/>
    <w:tmpl w:val="422C07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E7257D8"/>
    <w:multiLevelType w:val="multilevel"/>
    <w:tmpl w:val="9480954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23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844A64"/>
    <w:multiLevelType w:val="hybridMultilevel"/>
    <w:tmpl w:val="525C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2808">
    <w:abstractNumId w:val="19"/>
  </w:num>
  <w:num w:numId="2" w16cid:durableId="1076123396">
    <w:abstractNumId w:val="0"/>
  </w:num>
  <w:num w:numId="3" w16cid:durableId="1180899801">
    <w:abstractNumId w:val="13"/>
  </w:num>
  <w:num w:numId="4" w16cid:durableId="150174002">
    <w:abstractNumId w:val="12"/>
  </w:num>
  <w:num w:numId="5" w16cid:durableId="12414934">
    <w:abstractNumId w:val="9"/>
  </w:num>
  <w:num w:numId="6" w16cid:durableId="1230656402">
    <w:abstractNumId w:val="17"/>
  </w:num>
  <w:num w:numId="7" w16cid:durableId="2092507876">
    <w:abstractNumId w:val="2"/>
  </w:num>
  <w:num w:numId="8" w16cid:durableId="1361468954">
    <w:abstractNumId w:val="14"/>
  </w:num>
  <w:num w:numId="9" w16cid:durableId="1948269918">
    <w:abstractNumId w:val="5"/>
  </w:num>
  <w:num w:numId="10" w16cid:durableId="446117882">
    <w:abstractNumId w:val="7"/>
  </w:num>
  <w:num w:numId="11" w16cid:durableId="420880016">
    <w:abstractNumId w:val="10"/>
  </w:num>
  <w:num w:numId="12" w16cid:durableId="1993177605">
    <w:abstractNumId w:val="18"/>
  </w:num>
  <w:num w:numId="13" w16cid:durableId="861942487">
    <w:abstractNumId w:val="8"/>
  </w:num>
  <w:num w:numId="14" w16cid:durableId="1857771400">
    <w:abstractNumId w:val="15"/>
  </w:num>
  <w:num w:numId="15" w16cid:durableId="849610882">
    <w:abstractNumId w:val="3"/>
  </w:num>
  <w:num w:numId="16" w16cid:durableId="1855152034">
    <w:abstractNumId w:val="4"/>
  </w:num>
  <w:num w:numId="17" w16cid:durableId="926815254">
    <w:abstractNumId w:val="6"/>
  </w:num>
  <w:num w:numId="18" w16cid:durableId="378550849">
    <w:abstractNumId w:val="1"/>
  </w:num>
  <w:num w:numId="19" w16cid:durableId="943922208">
    <w:abstractNumId w:val="16"/>
  </w:num>
  <w:num w:numId="20" w16cid:durableId="14857051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bov Tiupina">
    <w15:presenceInfo w15:providerId="Windows Live" w15:userId="6969d36a10ca44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3C"/>
    <w:rsid w:val="00076426"/>
    <w:rsid w:val="000E203C"/>
    <w:rsid w:val="000F6737"/>
    <w:rsid w:val="001C2600"/>
    <w:rsid w:val="004B65CC"/>
    <w:rsid w:val="00501A62"/>
    <w:rsid w:val="00505DB7"/>
    <w:rsid w:val="00940AB7"/>
    <w:rsid w:val="00971D01"/>
    <w:rsid w:val="00975E72"/>
    <w:rsid w:val="00A16F6E"/>
    <w:rsid w:val="00BE2469"/>
    <w:rsid w:val="00D354B9"/>
    <w:rsid w:val="00EE5772"/>
    <w:rsid w:val="00EF7470"/>
    <w:rsid w:val="00F761BF"/>
    <w:rsid w:val="00F93DB3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0B8D"/>
  <w15:chartTrackingRefBased/>
  <w15:docId w15:val="{E189EBBF-2996-7E44-9CCA-ED7BD029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E203C"/>
  </w:style>
  <w:style w:type="table" w:styleId="a5">
    <w:name w:val="Table Grid"/>
    <w:basedOn w:val="a1"/>
    <w:uiPriority w:val="39"/>
    <w:rsid w:val="000E2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0E203C"/>
  </w:style>
  <w:style w:type="paragraph" w:styleId="a7">
    <w:name w:val="List Paragraph"/>
    <w:basedOn w:val="a"/>
    <w:uiPriority w:val="34"/>
    <w:qFormat/>
    <w:rsid w:val="00940AB7"/>
    <w:pPr>
      <w:ind w:left="720"/>
      <w:contextualSpacing/>
    </w:pPr>
  </w:style>
  <w:style w:type="table" w:styleId="3">
    <w:name w:val="Plain Table 3"/>
    <w:basedOn w:val="a1"/>
    <w:uiPriority w:val="43"/>
    <w:rsid w:val="00940A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6">
    <w:name w:val="Grid Table 1 Light Accent 6"/>
    <w:basedOn w:val="a1"/>
    <w:uiPriority w:val="46"/>
    <w:rsid w:val="00940AB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940A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1">
    <w:name w:val="Текущий список1"/>
    <w:uiPriority w:val="99"/>
    <w:rsid w:val="00501A62"/>
    <w:pPr>
      <w:numPr>
        <w:numId w:val="6"/>
      </w:numPr>
    </w:pPr>
  </w:style>
  <w:style w:type="paragraph" w:styleId="a8">
    <w:name w:val="Normal (Web)"/>
    <w:basedOn w:val="a"/>
    <w:uiPriority w:val="99"/>
    <w:unhideWhenUsed/>
    <w:rsid w:val="00BE24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D35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774BD3-4C7D-664C-8AA7-02B875DB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Tiupina</dc:creator>
  <cp:keywords/>
  <dc:description/>
  <cp:lastModifiedBy>Liubov Tiupina</cp:lastModifiedBy>
  <cp:revision>3</cp:revision>
  <dcterms:created xsi:type="dcterms:W3CDTF">2023-10-06T15:50:00Z</dcterms:created>
  <dcterms:modified xsi:type="dcterms:W3CDTF">2023-10-06T16:07:00Z</dcterms:modified>
</cp:coreProperties>
</file>